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0E99C" w14:textId="781EB0B9" w:rsidR="00A608C1" w:rsidRPr="00206DDA" w:rsidRDefault="00095B06" w:rsidP="00206DDA">
      <w:pPr>
        <w:spacing w:after="0" w:line="360" w:lineRule="auto"/>
        <w:jc w:val="center"/>
        <w:rPr>
          <w:rFonts w:ascii="Times New Roman" w:hAnsi="Times New Roman" w:cs="Times New Roman"/>
          <w:b/>
          <w:bCs/>
          <w:color w:val="000000" w:themeColor="text1"/>
          <w:sz w:val="24"/>
          <w:szCs w:val="24"/>
        </w:rPr>
      </w:pPr>
      <w:r w:rsidRPr="00206DDA">
        <w:rPr>
          <w:rFonts w:ascii="Times New Roman" w:hAnsi="Times New Roman" w:cs="Times New Roman"/>
          <w:b/>
          <w:bCs/>
          <w:color w:val="000000" w:themeColor="text1"/>
          <w:sz w:val="24"/>
          <w:szCs w:val="24"/>
        </w:rPr>
        <w:t>Microclimate Monitoring System</w:t>
      </w:r>
    </w:p>
    <w:p w14:paraId="72BF5A6A" w14:textId="73EE4819" w:rsidR="00C937CA" w:rsidRPr="00206DDA" w:rsidRDefault="00C937CA" w:rsidP="00206DDA">
      <w:pPr>
        <w:spacing w:line="360" w:lineRule="auto"/>
        <w:rPr>
          <w:rFonts w:ascii="Times New Roman" w:hAnsi="Times New Roman" w:cs="Times New Roman"/>
          <w:b/>
          <w:bCs/>
          <w:color w:val="000000" w:themeColor="text1"/>
          <w:sz w:val="24"/>
          <w:szCs w:val="24"/>
        </w:rPr>
      </w:pPr>
      <w:r w:rsidRPr="00206DDA">
        <w:rPr>
          <w:rFonts w:ascii="Times New Roman" w:hAnsi="Times New Roman" w:cs="Times New Roman"/>
          <w:b/>
          <w:bCs/>
          <w:color w:val="000000" w:themeColor="text1"/>
          <w:sz w:val="24"/>
          <w:szCs w:val="24"/>
        </w:rPr>
        <w:t>Abstract</w:t>
      </w:r>
    </w:p>
    <w:p w14:paraId="3DDE3F38" w14:textId="65EFD400" w:rsidR="00422D8A" w:rsidRPr="00206DDA" w:rsidRDefault="0084130F" w:rsidP="00206DDA">
      <w:pPr>
        <w:spacing w:line="360" w:lineRule="auto"/>
        <w:ind w:left="720" w:firstLine="720"/>
        <w:jc w:val="both"/>
        <w:rPr>
          <w:rFonts w:ascii="Times New Roman" w:hAnsi="Times New Roman" w:cs="Times New Roman"/>
          <w:color w:val="000000" w:themeColor="text1"/>
          <w:sz w:val="24"/>
          <w:szCs w:val="24"/>
        </w:rPr>
      </w:pPr>
      <w:r w:rsidRPr="00206DDA">
        <w:rPr>
          <w:rFonts w:ascii="Times New Roman" w:hAnsi="Times New Roman" w:cs="Times New Roman"/>
          <w:color w:val="000000" w:themeColor="text1"/>
          <w:sz w:val="24"/>
          <w:szCs w:val="24"/>
        </w:rPr>
        <w:t>As changes take place in the global climate</w:t>
      </w:r>
      <w:r w:rsidR="00AB77AB" w:rsidRPr="00206DDA">
        <w:rPr>
          <w:rFonts w:ascii="Times New Roman" w:hAnsi="Times New Roman" w:cs="Times New Roman"/>
          <w:color w:val="000000" w:themeColor="text1"/>
          <w:sz w:val="24"/>
          <w:szCs w:val="24"/>
        </w:rPr>
        <w:t>, it is important</w:t>
      </w:r>
      <w:r w:rsidR="00403D23" w:rsidRPr="00206DDA">
        <w:rPr>
          <w:rFonts w:ascii="Times New Roman" w:hAnsi="Times New Roman" w:cs="Times New Roman"/>
          <w:color w:val="000000" w:themeColor="text1"/>
          <w:sz w:val="24"/>
          <w:szCs w:val="24"/>
        </w:rPr>
        <w:t xml:space="preserve"> and beneficial</w:t>
      </w:r>
      <w:r w:rsidR="00AB77AB" w:rsidRPr="00206DDA">
        <w:rPr>
          <w:rFonts w:ascii="Times New Roman" w:hAnsi="Times New Roman" w:cs="Times New Roman"/>
          <w:color w:val="000000" w:themeColor="text1"/>
          <w:sz w:val="24"/>
          <w:szCs w:val="24"/>
        </w:rPr>
        <w:t xml:space="preserve"> to know how those changes </w:t>
      </w:r>
      <w:r w:rsidR="008620E7" w:rsidRPr="00206DDA">
        <w:rPr>
          <w:rFonts w:ascii="Times New Roman" w:hAnsi="Times New Roman" w:cs="Times New Roman"/>
          <w:color w:val="000000" w:themeColor="text1"/>
          <w:sz w:val="24"/>
          <w:szCs w:val="24"/>
        </w:rPr>
        <w:t xml:space="preserve">may </w:t>
      </w:r>
      <w:r w:rsidR="00D81DB1" w:rsidRPr="00206DDA">
        <w:rPr>
          <w:rFonts w:ascii="Times New Roman" w:hAnsi="Times New Roman" w:cs="Times New Roman"/>
          <w:color w:val="000000" w:themeColor="text1"/>
          <w:sz w:val="24"/>
          <w:szCs w:val="24"/>
        </w:rPr>
        <w:t>affect</w:t>
      </w:r>
      <w:r w:rsidR="00AB77AB" w:rsidRPr="00206DDA">
        <w:rPr>
          <w:rFonts w:ascii="Times New Roman" w:hAnsi="Times New Roman" w:cs="Times New Roman"/>
          <w:color w:val="000000" w:themeColor="text1"/>
          <w:sz w:val="24"/>
          <w:szCs w:val="24"/>
        </w:rPr>
        <w:t xml:space="preserve"> </w:t>
      </w:r>
      <w:r w:rsidR="00403311" w:rsidRPr="00206DDA">
        <w:rPr>
          <w:rFonts w:ascii="Times New Roman" w:hAnsi="Times New Roman" w:cs="Times New Roman"/>
          <w:color w:val="000000" w:themeColor="text1"/>
          <w:sz w:val="24"/>
          <w:szCs w:val="24"/>
        </w:rPr>
        <w:t xml:space="preserve">various </w:t>
      </w:r>
      <w:r w:rsidR="00C559AF" w:rsidRPr="00206DDA">
        <w:rPr>
          <w:rFonts w:ascii="Times New Roman" w:hAnsi="Times New Roman" w:cs="Times New Roman"/>
          <w:color w:val="000000" w:themeColor="text1"/>
          <w:sz w:val="24"/>
          <w:szCs w:val="24"/>
        </w:rPr>
        <w:t xml:space="preserve">regional </w:t>
      </w:r>
      <w:r w:rsidR="00AB77AB" w:rsidRPr="00206DDA">
        <w:rPr>
          <w:rFonts w:ascii="Times New Roman" w:hAnsi="Times New Roman" w:cs="Times New Roman"/>
          <w:color w:val="000000" w:themeColor="text1"/>
          <w:sz w:val="24"/>
          <w:szCs w:val="24"/>
        </w:rPr>
        <w:t>microclimates</w:t>
      </w:r>
      <w:r w:rsidR="00D0288B" w:rsidRPr="00206DDA">
        <w:rPr>
          <w:rFonts w:ascii="Times New Roman" w:hAnsi="Times New Roman" w:cs="Times New Roman"/>
          <w:color w:val="000000" w:themeColor="text1"/>
          <w:sz w:val="24"/>
          <w:szCs w:val="24"/>
        </w:rPr>
        <w:t>. With this knowledge,</w:t>
      </w:r>
      <w:r w:rsidR="00AD6C38" w:rsidRPr="00206DDA">
        <w:rPr>
          <w:rFonts w:ascii="Times New Roman" w:hAnsi="Times New Roman" w:cs="Times New Roman"/>
          <w:color w:val="000000" w:themeColor="text1"/>
          <w:sz w:val="24"/>
          <w:szCs w:val="24"/>
        </w:rPr>
        <w:t xml:space="preserve"> plans can be </w:t>
      </w:r>
      <w:r w:rsidR="002D22D0" w:rsidRPr="00206DDA">
        <w:rPr>
          <w:rFonts w:ascii="Times New Roman" w:hAnsi="Times New Roman" w:cs="Times New Roman"/>
          <w:color w:val="000000" w:themeColor="text1"/>
          <w:sz w:val="24"/>
          <w:szCs w:val="24"/>
        </w:rPr>
        <w:t>developed to take advantage of those changes as well as try to mitigate any n</w:t>
      </w:r>
      <w:r w:rsidR="00162A68" w:rsidRPr="00206DDA">
        <w:rPr>
          <w:rFonts w:ascii="Times New Roman" w:hAnsi="Times New Roman" w:cs="Times New Roman"/>
          <w:color w:val="000000" w:themeColor="text1"/>
          <w:sz w:val="24"/>
          <w:szCs w:val="24"/>
        </w:rPr>
        <w:t xml:space="preserve">egative effects they may have. </w:t>
      </w:r>
      <w:r w:rsidR="009F3AB7" w:rsidRPr="00206DDA">
        <w:rPr>
          <w:rFonts w:ascii="Times New Roman" w:hAnsi="Times New Roman" w:cs="Times New Roman"/>
          <w:color w:val="000000" w:themeColor="text1"/>
          <w:sz w:val="24"/>
          <w:szCs w:val="24"/>
        </w:rPr>
        <w:t>To</w:t>
      </w:r>
      <w:r w:rsidR="00920264" w:rsidRPr="00206DDA">
        <w:rPr>
          <w:rFonts w:ascii="Times New Roman" w:hAnsi="Times New Roman" w:cs="Times New Roman"/>
          <w:color w:val="000000" w:themeColor="text1"/>
          <w:sz w:val="24"/>
          <w:szCs w:val="24"/>
        </w:rPr>
        <w:t xml:space="preserve"> make intelligent decisions</w:t>
      </w:r>
      <w:r w:rsidR="00F501DB" w:rsidRPr="00206DDA">
        <w:rPr>
          <w:rFonts w:ascii="Times New Roman" w:hAnsi="Times New Roman" w:cs="Times New Roman"/>
          <w:color w:val="000000" w:themeColor="text1"/>
          <w:sz w:val="24"/>
          <w:szCs w:val="24"/>
        </w:rPr>
        <w:t xml:space="preserve">, a baseline of </w:t>
      </w:r>
      <w:r w:rsidR="00C1402E" w:rsidRPr="00206DDA">
        <w:rPr>
          <w:rFonts w:ascii="Times New Roman" w:hAnsi="Times New Roman" w:cs="Times New Roman"/>
          <w:color w:val="000000" w:themeColor="text1"/>
          <w:sz w:val="24"/>
          <w:szCs w:val="24"/>
        </w:rPr>
        <w:t xml:space="preserve">microclimate data </w:t>
      </w:r>
      <w:r w:rsidR="009F2D77" w:rsidRPr="00206DDA">
        <w:rPr>
          <w:rFonts w:ascii="Times New Roman" w:hAnsi="Times New Roman" w:cs="Times New Roman"/>
          <w:color w:val="000000" w:themeColor="text1"/>
          <w:sz w:val="24"/>
          <w:szCs w:val="24"/>
        </w:rPr>
        <w:t>must be developed.</w:t>
      </w:r>
      <w:r w:rsidR="00C1402E" w:rsidRPr="00206DDA">
        <w:rPr>
          <w:rFonts w:ascii="Times New Roman" w:hAnsi="Times New Roman" w:cs="Times New Roman"/>
          <w:color w:val="000000" w:themeColor="text1"/>
          <w:sz w:val="24"/>
          <w:szCs w:val="24"/>
        </w:rPr>
        <w:t xml:space="preserve"> </w:t>
      </w:r>
      <w:r w:rsidR="00AF2E6E" w:rsidRPr="00206DDA">
        <w:rPr>
          <w:rFonts w:ascii="Times New Roman" w:hAnsi="Times New Roman" w:cs="Times New Roman"/>
          <w:color w:val="000000" w:themeColor="text1"/>
          <w:sz w:val="24"/>
          <w:szCs w:val="24"/>
        </w:rPr>
        <w:t>The stakeholder, the NYSDEC</w:t>
      </w:r>
      <w:r w:rsidR="00DE6E05" w:rsidRPr="00206DDA">
        <w:rPr>
          <w:rFonts w:ascii="Times New Roman" w:hAnsi="Times New Roman" w:cs="Times New Roman"/>
          <w:color w:val="000000" w:themeColor="text1"/>
          <w:sz w:val="24"/>
          <w:szCs w:val="24"/>
        </w:rPr>
        <w:t>,</w:t>
      </w:r>
      <w:r w:rsidR="00AF2E6E" w:rsidRPr="00206DDA">
        <w:rPr>
          <w:rFonts w:ascii="Times New Roman" w:hAnsi="Times New Roman" w:cs="Times New Roman"/>
          <w:color w:val="000000" w:themeColor="text1"/>
          <w:sz w:val="24"/>
          <w:szCs w:val="24"/>
        </w:rPr>
        <w:t xml:space="preserve"> </w:t>
      </w:r>
      <w:r w:rsidR="00450BF7" w:rsidRPr="00206DDA">
        <w:rPr>
          <w:rFonts w:ascii="Times New Roman" w:hAnsi="Times New Roman" w:cs="Times New Roman"/>
          <w:color w:val="000000" w:themeColor="text1"/>
          <w:sz w:val="24"/>
          <w:szCs w:val="24"/>
        </w:rPr>
        <w:t xml:space="preserve">has </w:t>
      </w:r>
      <w:r w:rsidR="00315D1C" w:rsidRPr="00206DDA">
        <w:rPr>
          <w:rFonts w:ascii="Times New Roman" w:hAnsi="Times New Roman" w:cs="Times New Roman"/>
          <w:color w:val="000000" w:themeColor="text1"/>
          <w:sz w:val="24"/>
          <w:szCs w:val="24"/>
        </w:rPr>
        <w:t>commissioned th</w:t>
      </w:r>
      <w:r w:rsidR="007228D3" w:rsidRPr="00206DDA">
        <w:rPr>
          <w:rFonts w:ascii="Times New Roman" w:hAnsi="Times New Roman" w:cs="Times New Roman"/>
          <w:color w:val="000000" w:themeColor="text1"/>
          <w:sz w:val="24"/>
          <w:szCs w:val="24"/>
        </w:rPr>
        <w:t>e</w:t>
      </w:r>
      <w:r w:rsidR="00315D1C" w:rsidRPr="00206DDA">
        <w:rPr>
          <w:rFonts w:ascii="Times New Roman" w:hAnsi="Times New Roman" w:cs="Times New Roman"/>
          <w:color w:val="000000" w:themeColor="text1"/>
          <w:sz w:val="24"/>
          <w:szCs w:val="24"/>
        </w:rPr>
        <w:t xml:space="preserve"> </w:t>
      </w:r>
      <w:r w:rsidR="007228D3" w:rsidRPr="00206DDA">
        <w:rPr>
          <w:rFonts w:ascii="Times New Roman" w:hAnsi="Times New Roman" w:cs="Times New Roman"/>
          <w:color w:val="000000" w:themeColor="text1"/>
          <w:sz w:val="24"/>
          <w:szCs w:val="24"/>
        </w:rPr>
        <w:t>development of data collection</w:t>
      </w:r>
      <w:r w:rsidR="000C1C7B" w:rsidRPr="00206DDA">
        <w:rPr>
          <w:rFonts w:ascii="Times New Roman" w:hAnsi="Times New Roman" w:cs="Times New Roman"/>
          <w:color w:val="000000" w:themeColor="text1"/>
          <w:sz w:val="24"/>
          <w:szCs w:val="24"/>
        </w:rPr>
        <w:t xml:space="preserve"> </w:t>
      </w:r>
      <w:r w:rsidR="000B4E40" w:rsidRPr="00206DDA">
        <w:rPr>
          <w:rFonts w:ascii="Times New Roman" w:hAnsi="Times New Roman" w:cs="Times New Roman"/>
          <w:color w:val="000000" w:themeColor="text1"/>
          <w:sz w:val="24"/>
          <w:szCs w:val="24"/>
        </w:rPr>
        <w:t xml:space="preserve">for this baseline </w:t>
      </w:r>
      <w:r w:rsidR="000C1C7B" w:rsidRPr="00206DDA">
        <w:rPr>
          <w:rFonts w:ascii="Times New Roman" w:hAnsi="Times New Roman" w:cs="Times New Roman"/>
          <w:color w:val="000000" w:themeColor="text1"/>
          <w:sz w:val="24"/>
          <w:szCs w:val="24"/>
        </w:rPr>
        <w:t xml:space="preserve">with particular focus on its </w:t>
      </w:r>
      <w:r w:rsidR="00B803A9" w:rsidRPr="00206DDA">
        <w:rPr>
          <w:rFonts w:ascii="Times New Roman" w:hAnsi="Times New Roman" w:cs="Times New Roman"/>
          <w:color w:val="000000" w:themeColor="text1"/>
          <w:sz w:val="24"/>
          <w:szCs w:val="24"/>
        </w:rPr>
        <w:t xml:space="preserve">own </w:t>
      </w:r>
      <w:r w:rsidR="000C1C7B" w:rsidRPr="00206DDA">
        <w:rPr>
          <w:rFonts w:ascii="Times New Roman" w:hAnsi="Times New Roman" w:cs="Times New Roman"/>
          <w:color w:val="000000" w:themeColor="text1"/>
          <w:sz w:val="24"/>
          <w:szCs w:val="24"/>
        </w:rPr>
        <w:t>various microclimates.</w:t>
      </w:r>
      <w:r w:rsidR="00033BEE" w:rsidRPr="00206DDA">
        <w:rPr>
          <w:rFonts w:ascii="Times New Roman" w:hAnsi="Times New Roman" w:cs="Times New Roman"/>
          <w:color w:val="000000" w:themeColor="text1"/>
          <w:sz w:val="24"/>
          <w:szCs w:val="24"/>
        </w:rPr>
        <w:t xml:space="preserve"> </w:t>
      </w:r>
      <w:r w:rsidR="00334941" w:rsidRPr="00206DDA">
        <w:rPr>
          <w:rFonts w:ascii="Times New Roman" w:hAnsi="Times New Roman" w:cs="Times New Roman"/>
          <w:color w:val="000000" w:themeColor="text1"/>
          <w:sz w:val="24"/>
          <w:szCs w:val="24"/>
        </w:rPr>
        <w:t xml:space="preserve">There was found to be a scarcity of data </w:t>
      </w:r>
      <w:r w:rsidR="000B756C" w:rsidRPr="00206DDA">
        <w:rPr>
          <w:rFonts w:ascii="Times New Roman" w:hAnsi="Times New Roman" w:cs="Times New Roman"/>
          <w:color w:val="000000" w:themeColor="text1"/>
          <w:sz w:val="24"/>
          <w:szCs w:val="24"/>
        </w:rPr>
        <w:t>about</w:t>
      </w:r>
      <w:r w:rsidR="005B02A0" w:rsidRPr="00206DDA">
        <w:rPr>
          <w:rFonts w:ascii="Times New Roman" w:hAnsi="Times New Roman" w:cs="Times New Roman"/>
          <w:color w:val="000000" w:themeColor="text1"/>
          <w:sz w:val="24"/>
          <w:szCs w:val="24"/>
        </w:rPr>
        <w:t xml:space="preserve"> baseline soil conditions; </w:t>
      </w:r>
      <w:r w:rsidR="009F3AB7" w:rsidRPr="00206DDA">
        <w:rPr>
          <w:rFonts w:ascii="Times New Roman" w:hAnsi="Times New Roman" w:cs="Times New Roman"/>
          <w:color w:val="000000" w:themeColor="text1"/>
          <w:sz w:val="24"/>
          <w:szCs w:val="24"/>
        </w:rPr>
        <w:t>so,</w:t>
      </w:r>
      <w:r w:rsidR="005B02A0" w:rsidRPr="00206DDA">
        <w:rPr>
          <w:rFonts w:ascii="Times New Roman" w:hAnsi="Times New Roman" w:cs="Times New Roman"/>
          <w:color w:val="000000" w:themeColor="text1"/>
          <w:sz w:val="24"/>
          <w:szCs w:val="24"/>
        </w:rPr>
        <w:t xml:space="preserve"> t</w:t>
      </w:r>
      <w:r w:rsidR="00033BEE" w:rsidRPr="00206DDA">
        <w:rPr>
          <w:rFonts w:ascii="Times New Roman" w:hAnsi="Times New Roman" w:cs="Times New Roman"/>
          <w:color w:val="000000" w:themeColor="text1"/>
          <w:sz w:val="24"/>
          <w:szCs w:val="24"/>
        </w:rPr>
        <w:t xml:space="preserve">he </w:t>
      </w:r>
      <w:r w:rsidR="004C51FF" w:rsidRPr="00206DDA">
        <w:rPr>
          <w:rFonts w:ascii="Times New Roman" w:hAnsi="Times New Roman" w:cs="Times New Roman"/>
          <w:color w:val="000000" w:themeColor="text1"/>
          <w:sz w:val="24"/>
          <w:szCs w:val="24"/>
        </w:rPr>
        <w:t xml:space="preserve">particular focus of this project is to collect </w:t>
      </w:r>
      <w:r w:rsidR="005E15D4" w:rsidRPr="00206DDA">
        <w:rPr>
          <w:rFonts w:ascii="Times New Roman" w:hAnsi="Times New Roman" w:cs="Times New Roman"/>
          <w:color w:val="000000" w:themeColor="text1"/>
          <w:sz w:val="24"/>
          <w:szCs w:val="24"/>
        </w:rPr>
        <w:t xml:space="preserve">contributive </w:t>
      </w:r>
      <w:r w:rsidR="004C51FF" w:rsidRPr="00206DDA">
        <w:rPr>
          <w:rFonts w:ascii="Times New Roman" w:hAnsi="Times New Roman" w:cs="Times New Roman"/>
          <w:color w:val="000000" w:themeColor="text1"/>
          <w:sz w:val="24"/>
          <w:szCs w:val="24"/>
        </w:rPr>
        <w:t>data</w:t>
      </w:r>
      <w:r w:rsidR="005E15D4" w:rsidRPr="00206DDA">
        <w:rPr>
          <w:rFonts w:ascii="Times New Roman" w:hAnsi="Times New Roman" w:cs="Times New Roman"/>
          <w:color w:val="000000" w:themeColor="text1"/>
          <w:sz w:val="24"/>
          <w:szCs w:val="24"/>
        </w:rPr>
        <w:t xml:space="preserve"> concerning soil conditions </w:t>
      </w:r>
      <w:r w:rsidR="00511E50" w:rsidRPr="00206DDA">
        <w:rPr>
          <w:rFonts w:ascii="Times New Roman" w:hAnsi="Times New Roman" w:cs="Times New Roman"/>
          <w:color w:val="000000" w:themeColor="text1"/>
          <w:sz w:val="24"/>
          <w:szCs w:val="24"/>
        </w:rPr>
        <w:t>within these microclimates</w:t>
      </w:r>
      <w:r w:rsidR="005051C3" w:rsidRPr="00206DDA">
        <w:rPr>
          <w:rFonts w:ascii="Times New Roman" w:hAnsi="Times New Roman" w:cs="Times New Roman"/>
          <w:color w:val="000000" w:themeColor="text1"/>
          <w:sz w:val="24"/>
          <w:szCs w:val="24"/>
        </w:rPr>
        <w:t>.</w:t>
      </w:r>
      <w:r w:rsidR="004C51FF" w:rsidRPr="00206DDA">
        <w:rPr>
          <w:rFonts w:ascii="Times New Roman" w:hAnsi="Times New Roman" w:cs="Times New Roman"/>
          <w:color w:val="000000" w:themeColor="text1"/>
          <w:sz w:val="24"/>
          <w:szCs w:val="24"/>
        </w:rPr>
        <w:t xml:space="preserve"> </w:t>
      </w:r>
    </w:p>
    <w:p w14:paraId="51B20C65" w14:textId="77777777" w:rsidR="00C937CA" w:rsidRPr="00206DDA" w:rsidRDefault="00C937CA" w:rsidP="00206DDA">
      <w:pPr>
        <w:spacing w:line="360" w:lineRule="auto"/>
        <w:rPr>
          <w:rFonts w:ascii="Times New Roman" w:hAnsi="Times New Roman" w:cs="Times New Roman"/>
          <w:b/>
          <w:bCs/>
          <w:color w:val="000000" w:themeColor="text1"/>
          <w:sz w:val="24"/>
          <w:szCs w:val="24"/>
        </w:rPr>
      </w:pPr>
      <w:r w:rsidRPr="00206DDA">
        <w:rPr>
          <w:rFonts w:ascii="Times New Roman" w:hAnsi="Times New Roman" w:cs="Times New Roman"/>
          <w:b/>
          <w:bCs/>
          <w:color w:val="000000" w:themeColor="text1"/>
          <w:sz w:val="24"/>
          <w:szCs w:val="24"/>
        </w:rPr>
        <w:t>1. The Problem</w:t>
      </w:r>
    </w:p>
    <w:p w14:paraId="36925B3B" w14:textId="77777777" w:rsidR="00C937CA" w:rsidRPr="00206DDA" w:rsidRDefault="00C937CA" w:rsidP="00206DDA">
      <w:pPr>
        <w:spacing w:line="360" w:lineRule="auto"/>
        <w:ind w:firstLine="720"/>
        <w:jc w:val="both"/>
        <w:rPr>
          <w:rFonts w:ascii="Times New Roman" w:hAnsi="Times New Roman" w:cs="Times New Roman"/>
          <w:b/>
          <w:bCs/>
          <w:color w:val="000000" w:themeColor="text1"/>
          <w:sz w:val="24"/>
          <w:szCs w:val="24"/>
        </w:rPr>
      </w:pPr>
      <w:r w:rsidRPr="00206DDA">
        <w:rPr>
          <w:rFonts w:ascii="Times New Roman" w:hAnsi="Times New Roman" w:cs="Times New Roman"/>
          <w:b/>
          <w:bCs/>
          <w:color w:val="000000" w:themeColor="text1"/>
          <w:sz w:val="24"/>
          <w:szCs w:val="24"/>
        </w:rPr>
        <w:t>a. Problem Statement</w:t>
      </w:r>
    </w:p>
    <w:p w14:paraId="7E84A214" w14:textId="3C7A4458" w:rsidR="00767D6B" w:rsidRPr="00206DDA" w:rsidRDefault="00501A37" w:rsidP="00206DDA">
      <w:pPr>
        <w:spacing w:line="360" w:lineRule="auto"/>
        <w:ind w:left="720" w:firstLine="720"/>
        <w:jc w:val="both"/>
        <w:rPr>
          <w:rFonts w:ascii="Times New Roman" w:hAnsi="Times New Roman" w:cs="Times New Roman"/>
          <w:color w:val="000000" w:themeColor="text1"/>
          <w:sz w:val="24"/>
          <w:szCs w:val="24"/>
        </w:rPr>
      </w:pPr>
      <w:r w:rsidRPr="00206DDA">
        <w:rPr>
          <w:rFonts w:ascii="Times New Roman" w:hAnsi="Times New Roman" w:cs="Times New Roman"/>
          <w:color w:val="000000" w:themeColor="text1"/>
          <w:sz w:val="24"/>
          <w:szCs w:val="24"/>
        </w:rPr>
        <w:t>The New</w:t>
      </w:r>
      <w:r w:rsidR="00767D6B" w:rsidRPr="00206DDA">
        <w:rPr>
          <w:rFonts w:ascii="Times New Roman" w:hAnsi="Times New Roman" w:cs="Times New Roman"/>
          <w:color w:val="000000" w:themeColor="text1"/>
          <w:sz w:val="24"/>
          <w:szCs w:val="24"/>
        </w:rPr>
        <w:t xml:space="preserve"> York State Department of Environmental Conservation</w:t>
      </w:r>
      <w:r w:rsidR="038D8905" w:rsidRPr="00206DDA">
        <w:rPr>
          <w:rFonts w:ascii="Times New Roman" w:hAnsi="Times New Roman" w:cs="Times New Roman"/>
          <w:color w:val="000000" w:themeColor="text1"/>
          <w:sz w:val="24"/>
          <w:szCs w:val="24"/>
        </w:rPr>
        <w:t xml:space="preserve"> (NYSDEC)</w:t>
      </w:r>
      <w:r w:rsidR="00767D6B" w:rsidRPr="00206DDA">
        <w:rPr>
          <w:rFonts w:ascii="Times New Roman" w:hAnsi="Times New Roman" w:cs="Times New Roman"/>
          <w:color w:val="000000" w:themeColor="text1"/>
          <w:sz w:val="24"/>
          <w:szCs w:val="24"/>
        </w:rPr>
        <w:t xml:space="preserve"> needs a better understanding of the </w:t>
      </w:r>
      <w:r w:rsidR="006C6C11" w:rsidRPr="00206DDA">
        <w:rPr>
          <w:rFonts w:ascii="Times New Roman" w:hAnsi="Times New Roman" w:cs="Times New Roman"/>
          <w:color w:val="000000" w:themeColor="text1"/>
          <w:sz w:val="24"/>
          <w:szCs w:val="24"/>
        </w:rPr>
        <w:t xml:space="preserve">possible </w:t>
      </w:r>
      <w:r w:rsidR="00767D6B" w:rsidRPr="00206DDA">
        <w:rPr>
          <w:rFonts w:ascii="Times New Roman" w:hAnsi="Times New Roman" w:cs="Times New Roman"/>
          <w:color w:val="000000" w:themeColor="text1"/>
          <w:sz w:val="24"/>
          <w:szCs w:val="24"/>
        </w:rPr>
        <w:t xml:space="preserve">impact of </w:t>
      </w:r>
      <w:r w:rsidR="004F0193" w:rsidRPr="00206DDA">
        <w:rPr>
          <w:rFonts w:ascii="Times New Roman" w:hAnsi="Times New Roman" w:cs="Times New Roman"/>
          <w:color w:val="000000" w:themeColor="text1"/>
          <w:sz w:val="24"/>
          <w:szCs w:val="24"/>
        </w:rPr>
        <w:t xml:space="preserve">global </w:t>
      </w:r>
      <w:r w:rsidR="00767D6B" w:rsidRPr="00206DDA">
        <w:rPr>
          <w:rFonts w:ascii="Times New Roman" w:hAnsi="Times New Roman" w:cs="Times New Roman"/>
          <w:color w:val="000000" w:themeColor="text1"/>
          <w:sz w:val="24"/>
          <w:szCs w:val="24"/>
        </w:rPr>
        <w:t>change</w:t>
      </w:r>
      <w:r w:rsidR="000F58ED" w:rsidRPr="00206DDA">
        <w:rPr>
          <w:rFonts w:ascii="Times New Roman" w:hAnsi="Times New Roman" w:cs="Times New Roman"/>
          <w:color w:val="000000" w:themeColor="text1"/>
          <w:sz w:val="24"/>
          <w:szCs w:val="24"/>
        </w:rPr>
        <w:t>s</w:t>
      </w:r>
      <w:r w:rsidR="00830A54" w:rsidRPr="00206DDA">
        <w:rPr>
          <w:rFonts w:ascii="Times New Roman" w:hAnsi="Times New Roman" w:cs="Times New Roman"/>
          <w:color w:val="000000" w:themeColor="text1"/>
          <w:sz w:val="24"/>
          <w:szCs w:val="24"/>
        </w:rPr>
        <w:t xml:space="preserve"> in the climate</w:t>
      </w:r>
      <w:r w:rsidR="00767D6B" w:rsidRPr="00206DDA">
        <w:rPr>
          <w:rFonts w:ascii="Times New Roman" w:hAnsi="Times New Roman" w:cs="Times New Roman"/>
          <w:color w:val="000000" w:themeColor="text1"/>
          <w:sz w:val="24"/>
          <w:szCs w:val="24"/>
        </w:rPr>
        <w:t xml:space="preserve"> on </w:t>
      </w:r>
      <w:r w:rsidR="00F36A3A" w:rsidRPr="00206DDA">
        <w:rPr>
          <w:rFonts w:ascii="Times New Roman" w:hAnsi="Times New Roman" w:cs="Times New Roman"/>
          <w:color w:val="000000" w:themeColor="text1"/>
          <w:sz w:val="24"/>
          <w:szCs w:val="24"/>
        </w:rPr>
        <w:t xml:space="preserve">the </w:t>
      </w:r>
      <w:r w:rsidR="00767D6B" w:rsidRPr="00206DDA">
        <w:rPr>
          <w:rFonts w:ascii="Times New Roman" w:hAnsi="Times New Roman" w:cs="Times New Roman"/>
          <w:color w:val="000000" w:themeColor="text1"/>
          <w:sz w:val="24"/>
          <w:szCs w:val="24"/>
        </w:rPr>
        <w:t xml:space="preserve">microclimates within New York State so that </w:t>
      </w:r>
      <w:r w:rsidR="00181D1F" w:rsidRPr="00206DDA">
        <w:rPr>
          <w:rFonts w:ascii="Times New Roman" w:hAnsi="Times New Roman" w:cs="Times New Roman"/>
          <w:color w:val="000000" w:themeColor="text1"/>
          <w:sz w:val="24"/>
          <w:szCs w:val="24"/>
        </w:rPr>
        <w:t>appropriate</w:t>
      </w:r>
      <w:r w:rsidR="00F27F21" w:rsidRPr="00206DDA">
        <w:rPr>
          <w:rFonts w:ascii="Times New Roman" w:hAnsi="Times New Roman" w:cs="Times New Roman"/>
          <w:color w:val="000000" w:themeColor="text1"/>
          <w:sz w:val="24"/>
          <w:szCs w:val="24"/>
        </w:rPr>
        <w:t xml:space="preserve"> plan</w:t>
      </w:r>
      <w:r w:rsidR="00F36A3A" w:rsidRPr="00206DDA">
        <w:rPr>
          <w:rFonts w:ascii="Times New Roman" w:hAnsi="Times New Roman" w:cs="Times New Roman"/>
          <w:color w:val="000000" w:themeColor="text1"/>
          <w:sz w:val="24"/>
          <w:szCs w:val="24"/>
        </w:rPr>
        <w:t>s</w:t>
      </w:r>
      <w:r w:rsidR="009633E8" w:rsidRPr="00206DDA">
        <w:rPr>
          <w:rFonts w:ascii="Times New Roman" w:hAnsi="Times New Roman" w:cs="Times New Roman"/>
          <w:color w:val="000000" w:themeColor="text1"/>
          <w:sz w:val="24"/>
          <w:szCs w:val="24"/>
        </w:rPr>
        <w:t xml:space="preserve"> may be developed</w:t>
      </w:r>
      <w:r w:rsidR="00B549B1" w:rsidRPr="00206DDA">
        <w:rPr>
          <w:rFonts w:ascii="Times New Roman" w:hAnsi="Times New Roman" w:cs="Times New Roman"/>
          <w:color w:val="000000" w:themeColor="text1"/>
          <w:sz w:val="24"/>
          <w:szCs w:val="24"/>
        </w:rPr>
        <w:t xml:space="preserve"> to </w:t>
      </w:r>
      <w:r w:rsidR="00C36C76" w:rsidRPr="00206DDA">
        <w:rPr>
          <w:rFonts w:ascii="Times New Roman" w:hAnsi="Times New Roman" w:cs="Times New Roman"/>
          <w:color w:val="000000" w:themeColor="text1"/>
          <w:sz w:val="24"/>
          <w:szCs w:val="24"/>
        </w:rPr>
        <w:t xml:space="preserve">both </w:t>
      </w:r>
      <w:r w:rsidR="00B549B1" w:rsidRPr="00206DDA">
        <w:rPr>
          <w:rFonts w:ascii="Times New Roman" w:hAnsi="Times New Roman" w:cs="Times New Roman"/>
          <w:color w:val="000000" w:themeColor="text1"/>
          <w:sz w:val="24"/>
          <w:szCs w:val="24"/>
        </w:rPr>
        <w:t xml:space="preserve">take advantage </w:t>
      </w:r>
      <w:r w:rsidR="003A4169" w:rsidRPr="00206DDA">
        <w:rPr>
          <w:rFonts w:ascii="Times New Roman" w:hAnsi="Times New Roman" w:cs="Times New Roman"/>
          <w:color w:val="000000" w:themeColor="text1"/>
          <w:sz w:val="24"/>
          <w:szCs w:val="24"/>
        </w:rPr>
        <w:t xml:space="preserve">of the positive </w:t>
      </w:r>
      <w:r w:rsidR="002E3DB9" w:rsidRPr="00206DDA">
        <w:rPr>
          <w:rFonts w:ascii="Times New Roman" w:hAnsi="Times New Roman" w:cs="Times New Roman"/>
          <w:color w:val="000000" w:themeColor="text1"/>
          <w:sz w:val="24"/>
          <w:szCs w:val="24"/>
        </w:rPr>
        <w:t>e</w:t>
      </w:r>
      <w:r w:rsidR="003A4169" w:rsidRPr="00206DDA">
        <w:rPr>
          <w:rFonts w:ascii="Times New Roman" w:hAnsi="Times New Roman" w:cs="Times New Roman"/>
          <w:color w:val="000000" w:themeColor="text1"/>
          <w:sz w:val="24"/>
          <w:szCs w:val="24"/>
        </w:rPr>
        <w:t xml:space="preserve">ffects and </w:t>
      </w:r>
      <w:r w:rsidR="00767D6B" w:rsidRPr="00206DDA">
        <w:rPr>
          <w:rFonts w:ascii="Times New Roman" w:hAnsi="Times New Roman" w:cs="Times New Roman"/>
          <w:color w:val="000000" w:themeColor="text1"/>
          <w:sz w:val="24"/>
          <w:szCs w:val="24"/>
        </w:rPr>
        <w:t xml:space="preserve">mitigate </w:t>
      </w:r>
      <w:r w:rsidR="007E7720" w:rsidRPr="00206DDA">
        <w:rPr>
          <w:rFonts w:ascii="Times New Roman" w:hAnsi="Times New Roman" w:cs="Times New Roman"/>
          <w:color w:val="000000" w:themeColor="text1"/>
          <w:sz w:val="24"/>
          <w:szCs w:val="24"/>
        </w:rPr>
        <w:t>any</w:t>
      </w:r>
      <w:r w:rsidR="002E3DB9" w:rsidRPr="00206DDA">
        <w:rPr>
          <w:rFonts w:ascii="Times New Roman" w:hAnsi="Times New Roman" w:cs="Times New Roman"/>
          <w:color w:val="000000" w:themeColor="text1"/>
          <w:sz w:val="24"/>
          <w:szCs w:val="24"/>
        </w:rPr>
        <w:t xml:space="preserve"> </w:t>
      </w:r>
      <w:r w:rsidR="00767D6B" w:rsidRPr="00206DDA">
        <w:rPr>
          <w:rFonts w:ascii="Times New Roman" w:hAnsi="Times New Roman" w:cs="Times New Roman"/>
          <w:color w:val="000000" w:themeColor="text1"/>
          <w:sz w:val="24"/>
          <w:szCs w:val="24"/>
        </w:rPr>
        <w:t>adverse effects.</w:t>
      </w:r>
    </w:p>
    <w:p w14:paraId="7F151DA4" w14:textId="06F6FE9E" w:rsidR="00C937CA" w:rsidRPr="00206DDA" w:rsidRDefault="00C937CA" w:rsidP="00206DDA">
      <w:pPr>
        <w:spacing w:line="360" w:lineRule="auto"/>
        <w:ind w:firstLine="720"/>
        <w:jc w:val="both"/>
        <w:rPr>
          <w:rFonts w:ascii="Times New Roman" w:hAnsi="Times New Roman" w:cs="Times New Roman"/>
          <w:b/>
          <w:bCs/>
          <w:color w:val="000000" w:themeColor="text1"/>
          <w:sz w:val="24"/>
          <w:szCs w:val="24"/>
        </w:rPr>
      </w:pPr>
      <w:r w:rsidRPr="00206DDA">
        <w:rPr>
          <w:rFonts w:ascii="Times New Roman" w:hAnsi="Times New Roman" w:cs="Times New Roman"/>
          <w:b/>
          <w:bCs/>
          <w:color w:val="000000" w:themeColor="text1"/>
          <w:sz w:val="24"/>
          <w:szCs w:val="24"/>
        </w:rPr>
        <w:t>b. Problem Introduction</w:t>
      </w:r>
    </w:p>
    <w:p w14:paraId="28B505C8" w14:textId="77777777" w:rsidR="00BB1A20" w:rsidRPr="00206DDA" w:rsidRDefault="00C876CE" w:rsidP="00206DDA">
      <w:pPr>
        <w:spacing w:line="360" w:lineRule="auto"/>
        <w:ind w:left="720" w:firstLine="720"/>
        <w:jc w:val="both"/>
        <w:rPr>
          <w:rFonts w:ascii="Times New Roman" w:hAnsi="Times New Roman" w:cs="Times New Roman"/>
          <w:color w:val="000000" w:themeColor="text1"/>
          <w:sz w:val="24"/>
          <w:szCs w:val="24"/>
        </w:rPr>
      </w:pPr>
      <w:r w:rsidRPr="00206DDA">
        <w:rPr>
          <w:rFonts w:ascii="Times New Roman" w:hAnsi="Times New Roman" w:cs="Times New Roman"/>
          <w:color w:val="000000" w:themeColor="text1"/>
          <w:sz w:val="24"/>
          <w:szCs w:val="24"/>
        </w:rPr>
        <w:t xml:space="preserve">To better understand the possible effects </w:t>
      </w:r>
      <w:r w:rsidR="00C31C1A" w:rsidRPr="00206DDA">
        <w:rPr>
          <w:rFonts w:ascii="Times New Roman" w:hAnsi="Times New Roman" w:cs="Times New Roman"/>
          <w:color w:val="000000" w:themeColor="text1"/>
          <w:sz w:val="24"/>
          <w:szCs w:val="24"/>
        </w:rPr>
        <w:t xml:space="preserve">of changes </w:t>
      </w:r>
      <w:r w:rsidR="006B5E97" w:rsidRPr="00206DDA">
        <w:rPr>
          <w:rFonts w:ascii="Times New Roman" w:hAnsi="Times New Roman" w:cs="Times New Roman"/>
          <w:color w:val="000000" w:themeColor="text1"/>
          <w:sz w:val="24"/>
          <w:szCs w:val="24"/>
        </w:rPr>
        <w:t xml:space="preserve">in the global climate </w:t>
      </w:r>
      <w:r w:rsidR="009E412A" w:rsidRPr="00206DDA">
        <w:rPr>
          <w:rFonts w:ascii="Times New Roman" w:hAnsi="Times New Roman" w:cs="Times New Roman"/>
          <w:color w:val="000000" w:themeColor="text1"/>
          <w:sz w:val="24"/>
          <w:szCs w:val="24"/>
        </w:rPr>
        <w:t>on the various microclimates of New York</w:t>
      </w:r>
      <w:r w:rsidR="002761DF" w:rsidRPr="00206DDA">
        <w:rPr>
          <w:rFonts w:ascii="Times New Roman" w:hAnsi="Times New Roman" w:cs="Times New Roman"/>
          <w:color w:val="000000" w:themeColor="text1"/>
          <w:sz w:val="24"/>
          <w:szCs w:val="24"/>
        </w:rPr>
        <w:t xml:space="preserve"> State</w:t>
      </w:r>
      <w:r w:rsidR="009E412A" w:rsidRPr="00206DDA">
        <w:rPr>
          <w:rFonts w:ascii="Times New Roman" w:hAnsi="Times New Roman" w:cs="Times New Roman"/>
          <w:color w:val="000000" w:themeColor="text1"/>
          <w:sz w:val="24"/>
          <w:szCs w:val="24"/>
        </w:rPr>
        <w:t xml:space="preserve">, the </w:t>
      </w:r>
      <w:r w:rsidR="5C1CF211" w:rsidRPr="00206DDA">
        <w:rPr>
          <w:rFonts w:ascii="Times New Roman" w:hAnsi="Times New Roman" w:cs="Times New Roman"/>
          <w:color w:val="000000" w:themeColor="text1"/>
          <w:sz w:val="24"/>
          <w:szCs w:val="24"/>
        </w:rPr>
        <w:t>NYSDEC</w:t>
      </w:r>
      <w:r w:rsidR="518931E6" w:rsidRPr="00206DDA">
        <w:rPr>
          <w:rFonts w:ascii="Times New Roman" w:hAnsi="Times New Roman" w:cs="Times New Roman"/>
          <w:color w:val="000000" w:themeColor="text1"/>
          <w:sz w:val="24"/>
          <w:szCs w:val="24"/>
        </w:rPr>
        <w:t xml:space="preserve"> needs</w:t>
      </w:r>
      <w:r w:rsidR="007538B7" w:rsidRPr="00206DDA">
        <w:rPr>
          <w:rFonts w:ascii="Times New Roman" w:hAnsi="Times New Roman" w:cs="Times New Roman"/>
          <w:color w:val="000000" w:themeColor="text1"/>
          <w:sz w:val="24"/>
          <w:szCs w:val="24"/>
        </w:rPr>
        <w:t xml:space="preserve"> to </w:t>
      </w:r>
      <w:r w:rsidR="000B2C14" w:rsidRPr="00206DDA">
        <w:rPr>
          <w:rFonts w:ascii="Times New Roman" w:hAnsi="Times New Roman" w:cs="Times New Roman"/>
          <w:color w:val="000000" w:themeColor="text1"/>
          <w:sz w:val="24"/>
          <w:szCs w:val="24"/>
        </w:rPr>
        <w:t xml:space="preserve">create a </w:t>
      </w:r>
      <w:r w:rsidR="00F24299" w:rsidRPr="00206DDA">
        <w:rPr>
          <w:rFonts w:ascii="Times New Roman" w:hAnsi="Times New Roman" w:cs="Times New Roman"/>
          <w:color w:val="000000" w:themeColor="text1"/>
          <w:sz w:val="24"/>
          <w:szCs w:val="24"/>
        </w:rPr>
        <w:t xml:space="preserve">comparative </w:t>
      </w:r>
      <w:r w:rsidR="000B2C14" w:rsidRPr="00206DDA">
        <w:rPr>
          <w:rFonts w:ascii="Times New Roman" w:hAnsi="Times New Roman" w:cs="Times New Roman"/>
          <w:color w:val="000000" w:themeColor="text1"/>
          <w:sz w:val="24"/>
          <w:szCs w:val="24"/>
        </w:rPr>
        <w:t>baseline</w:t>
      </w:r>
      <w:r w:rsidR="007A3C60" w:rsidRPr="00206DDA">
        <w:rPr>
          <w:rFonts w:ascii="Times New Roman" w:hAnsi="Times New Roman" w:cs="Times New Roman"/>
          <w:color w:val="000000" w:themeColor="text1"/>
          <w:sz w:val="24"/>
          <w:szCs w:val="24"/>
        </w:rPr>
        <w:t xml:space="preserve"> from which to </w:t>
      </w:r>
      <w:r w:rsidR="00065C9F" w:rsidRPr="00206DDA">
        <w:rPr>
          <w:rFonts w:ascii="Times New Roman" w:hAnsi="Times New Roman" w:cs="Times New Roman"/>
          <w:color w:val="000000" w:themeColor="text1"/>
          <w:sz w:val="24"/>
          <w:szCs w:val="24"/>
        </w:rPr>
        <w:t xml:space="preserve">analyze </w:t>
      </w:r>
      <w:r w:rsidR="003333BC" w:rsidRPr="00206DDA">
        <w:rPr>
          <w:rFonts w:ascii="Times New Roman" w:hAnsi="Times New Roman" w:cs="Times New Roman"/>
          <w:color w:val="000000" w:themeColor="text1"/>
          <w:sz w:val="24"/>
          <w:szCs w:val="24"/>
        </w:rPr>
        <w:t>any</w:t>
      </w:r>
      <w:r w:rsidR="007936FC" w:rsidRPr="00206DDA">
        <w:rPr>
          <w:rFonts w:ascii="Times New Roman" w:hAnsi="Times New Roman" w:cs="Times New Roman"/>
          <w:color w:val="000000" w:themeColor="text1"/>
          <w:sz w:val="24"/>
          <w:szCs w:val="24"/>
        </w:rPr>
        <w:t xml:space="preserve"> changes.</w:t>
      </w:r>
      <w:r w:rsidR="518931E6" w:rsidRPr="00206DDA">
        <w:rPr>
          <w:rFonts w:ascii="Times New Roman" w:hAnsi="Times New Roman" w:cs="Times New Roman"/>
          <w:color w:val="000000" w:themeColor="text1"/>
          <w:sz w:val="24"/>
          <w:szCs w:val="24"/>
        </w:rPr>
        <w:t xml:space="preserve"> </w:t>
      </w:r>
      <w:r w:rsidR="002C2AEF" w:rsidRPr="00206DDA">
        <w:rPr>
          <w:rFonts w:ascii="Times New Roman" w:hAnsi="Times New Roman" w:cs="Times New Roman"/>
          <w:color w:val="000000" w:themeColor="text1"/>
          <w:sz w:val="24"/>
          <w:szCs w:val="24"/>
        </w:rPr>
        <w:t xml:space="preserve">To build this baseline, </w:t>
      </w:r>
      <w:r w:rsidR="518931E6" w:rsidRPr="00206DDA">
        <w:rPr>
          <w:rFonts w:ascii="Times New Roman" w:hAnsi="Times New Roman" w:cs="Times New Roman"/>
          <w:color w:val="000000" w:themeColor="text1"/>
          <w:sz w:val="24"/>
          <w:szCs w:val="24"/>
        </w:rPr>
        <w:t>an array of</w:t>
      </w:r>
      <w:r w:rsidR="1CB5BD64" w:rsidRPr="00206DDA">
        <w:rPr>
          <w:rFonts w:ascii="Times New Roman" w:hAnsi="Times New Roman" w:cs="Times New Roman"/>
          <w:color w:val="000000" w:themeColor="text1"/>
          <w:sz w:val="24"/>
          <w:szCs w:val="24"/>
        </w:rPr>
        <w:t xml:space="preserve"> </w:t>
      </w:r>
      <w:r w:rsidR="518931E6" w:rsidRPr="00206DDA">
        <w:rPr>
          <w:rFonts w:ascii="Times New Roman" w:hAnsi="Times New Roman" w:cs="Times New Roman"/>
          <w:color w:val="000000" w:themeColor="text1"/>
          <w:sz w:val="24"/>
          <w:szCs w:val="24"/>
        </w:rPr>
        <w:t xml:space="preserve">sensors </w:t>
      </w:r>
      <w:r w:rsidR="008431AF" w:rsidRPr="00206DDA">
        <w:rPr>
          <w:rFonts w:ascii="Times New Roman" w:hAnsi="Times New Roman" w:cs="Times New Roman"/>
          <w:color w:val="000000" w:themeColor="text1"/>
          <w:sz w:val="24"/>
          <w:szCs w:val="24"/>
        </w:rPr>
        <w:t>will</w:t>
      </w:r>
      <w:r w:rsidR="003B6BE2" w:rsidRPr="00206DDA">
        <w:rPr>
          <w:rFonts w:ascii="Times New Roman" w:hAnsi="Times New Roman" w:cs="Times New Roman"/>
          <w:color w:val="000000" w:themeColor="text1"/>
          <w:sz w:val="24"/>
          <w:szCs w:val="24"/>
        </w:rPr>
        <w:t xml:space="preserve"> be</w:t>
      </w:r>
      <w:r w:rsidR="518931E6" w:rsidRPr="00206DDA">
        <w:rPr>
          <w:rFonts w:ascii="Times New Roman" w:hAnsi="Times New Roman" w:cs="Times New Roman"/>
          <w:color w:val="000000" w:themeColor="text1"/>
          <w:sz w:val="24"/>
          <w:szCs w:val="24"/>
        </w:rPr>
        <w:t xml:space="preserve"> deploy</w:t>
      </w:r>
      <w:r w:rsidR="003B6BE2" w:rsidRPr="00206DDA">
        <w:rPr>
          <w:rFonts w:ascii="Times New Roman" w:hAnsi="Times New Roman" w:cs="Times New Roman"/>
          <w:color w:val="000000" w:themeColor="text1"/>
          <w:sz w:val="24"/>
          <w:szCs w:val="24"/>
        </w:rPr>
        <w:t>ed</w:t>
      </w:r>
      <w:r w:rsidR="518931E6" w:rsidRPr="00206DDA">
        <w:rPr>
          <w:rFonts w:ascii="Times New Roman" w:hAnsi="Times New Roman" w:cs="Times New Roman"/>
          <w:color w:val="000000" w:themeColor="text1"/>
          <w:sz w:val="24"/>
          <w:szCs w:val="24"/>
        </w:rPr>
        <w:t xml:space="preserve"> </w:t>
      </w:r>
      <w:r w:rsidR="00213114" w:rsidRPr="00206DDA">
        <w:rPr>
          <w:rFonts w:ascii="Times New Roman" w:hAnsi="Times New Roman" w:cs="Times New Roman"/>
          <w:color w:val="000000" w:themeColor="text1"/>
          <w:sz w:val="24"/>
          <w:szCs w:val="24"/>
        </w:rPr>
        <w:t>throughout</w:t>
      </w:r>
      <w:r w:rsidR="518931E6" w:rsidRPr="00206DDA">
        <w:rPr>
          <w:rFonts w:ascii="Times New Roman" w:hAnsi="Times New Roman" w:cs="Times New Roman"/>
          <w:color w:val="000000" w:themeColor="text1"/>
          <w:sz w:val="24"/>
          <w:szCs w:val="24"/>
        </w:rPr>
        <w:t xml:space="preserve"> the sta</w:t>
      </w:r>
      <w:r w:rsidR="46EEB583" w:rsidRPr="00206DDA">
        <w:rPr>
          <w:rFonts w:ascii="Times New Roman" w:hAnsi="Times New Roman" w:cs="Times New Roman"/>
          <w:color w:val="000000" w:themeColor="text1"/>
          <w:sz w:val="24"/>
          <w:szCs w:val="24"/>
        </w:rPr>
        <w:t>te</w:t>
      </w:r>
      <w:r w:rsidR="518931E6" w:rsidRPr="00206DDA">
        <w:rPr>
          <w:rFonts w:ascii="Times New Roman" w:hAnsi="Times New Roman" w:cs="Times New Roman"/>
          <w:color w:val="000000" w:themeColor="text1"/>
          <w:sz w:val="24"/>
          <w:szCs w:val="24"/>
        </w:rPr>
        <w:t xml:space="preserve"> to collect </w:t>
      </w:r>
      <w:r w:rsidR="5596222C" w:rsidRPr="00206DDA">
        <w:rPr>
          <w:rFonts w:ascii="Times New Roman" w:hAnsi="Times New Roman" w:cs="Times New Roman"/>
          <w:color w:val="000000" w:themeColor="text1"/>
          <w:sz w:val="24"/>
          <w:szCs w:val="24"/>
        </w:rPr>
        <w:t xml:space="preserve">environmental data. </w:t>
      </w:r>
      <w:r w:rsidR="00D445A2" w:rsidRPr="00206DDA">
        <w:rPr>
          <w:rFonts w:ascii="Times New Roman" w:hAnsi="Times New Roman" w:cs="Times New Roman"/>
          <w:color w:val="000000" w:themeColor="text1"/>
          <w:sz w:val="24"/>
          <w:szCs w:val="24"/>
        </w:rPr>
        <w:t>It is intended that this data will be open and free to the public</w:t>
      </w:r>
      <w:r w:rsidR="0054769B" w:rsidRPr="00206DDA">
        <w:rPr>
          <w:rFonts w:ascii="Times New Roman" w:hAnsi="Times New Roman" w:cs="Times New Roman"/>
          <w:color w:val="000000" w:themeColor="text1"/>
          <w:sz w:val="24"/>
          <w:szCs w:val="24"/>
        </w:rPr>
        <w:t xml:space="preserve"> and that</w:t>
      </w:r>
      <w:r w:rsidR="00095170" w:rsidRPr="00206DDA">
        <w:rPr>
          <w:rFonts w:ascii="Times New Roman" w:hAnsi="Times New Roman" w:cs="Times New Roman"/>
          <w:color w:val="000000" w:themeColor="text1"/>
          <w:sz w:val="24"/>
          <w:szCs w:val="24"/>
        </w:rPr>
        <w:t>,</w:t>
      </w:r>
      <w:r w:rsidR="5596222C" w:rsidRPr="00206DDA">
        <w:rPr>
          <w:rFonts w:ascii="Times New Roman" w:hAnsi="Times New Roman" w:cs="Times New Roman"/>
          <w:color w:val="000000" w:themeColor="text1"/>
          <w:sz w:val="24"/>
          <w:szCs w:val="24"/>
        </w:rPr>
        <w:t xml:space="preserve"> </w:t>
      </w:r>
      <w:r w:rsidR="47533D37" w:rsidRPr="00206DDA">
        <w:rPr>
          <w:rFonts w:ascii="Times New Roman" w:hAnsi="Times New Roman" w:cs="Times New Roman"/>
          <w:color w:val="000000" w:themeColor="text1"/>
          <w:sz w:val="24"/>
          <w:szCs w:val="24"/>
        </w:rPr>
        <w:t>when analyzed</w:t>
      </w:r>
      <w:r w:rsidR="00095170" w:rsidRPr="00206DDA">
        <w:rPr>
          <w:rFonts w:ascii="Times New Roman" w:hAnsi="Times New Roman" w:cs="Times New Roman"/>
          <w:color w:val="000000" w:themeColor="text1"/>
          <w:sz w:val="24"/>
          <w:szCs w:val="24"/>
        </w:rPr>
        <w:t>,</w:t>
      </w:r>
      <w:r w:rsidR="47533D37" w:rsidRPr="00206DDA">
        <w:rPr>
          <w:rFonts w:ascii="Times New Roman" w:hAnsi="Times New Roman" w:cs="Times New Roman"/>
          <w:color w:val="000000" w:themeColor="text1"/>
          <w:sz w:val="24"/>
          <w:szCs w:val="24"/>
        </w:rPr>
        <w:t xml:space="preserve"> </w:t>
      </w:r>
      <w:r w:rsidR="000961EC" w:rsidRPr="00206DDA">
        <w:rPr>
          <w:rFonts w:ascii="Times New Roman" w:hAnsi="Times New Roman" w:cs="Times New Roman"/>
          <w:color w:val="000000" w:themeColor="text1"/>
          <w:sz w:val="24"/>
          <w:szCs w:val="24"/>
        </w:rPr>
        <w:t>may be used to</w:t>
      </w:r>
      <w:r w:rsidR="47533D37" w:rsidRPr="00206DDA">
        <w:rPr>
          <w:rFonts w:ascii="Times New Roman" w:hAnsi="Times New Roman" w:cs="Times New Roman"/>
          <w:color w:val="000000" w:themeColor="text1"/>
          <w:sz w:val="24"/>
          <w:szCs w:val="24"/>
        </w:rPr>
        <w:t xml:space="preserve"> influence a wide variety of decisions</w:t>
      </w:r>
      <w:r w:rsidR="000961EC" w:rsidRPr="00206DDA">
        <w:rPr>
          <w:rFonts w:ascii="Times New Roman" w:hAnsi="Times New Roman" w:cs="Times New Roman"/>
          <w:color w:val="000000" w:themeColor="text1"/>
          <w:sz w:val="24"/>
          <w:szCs w:val="24"/>
        </w:rPr>
        <w:t xml:space="preserve"> across a wide variety of sectors</w:t>
      </w:r>
      <w:r w:rsidR="538CD76D" w:rsidRPr="00206DDA">
        <w:rPr>
          <w:rFonts w:ascii="Times New Roman" w:hAnsi="Times New Roman" w:cs="Times New Roman"/>
          <w:color w:val="000000" w:themeColor="text1"/>
          <w:sz w:val="24"/>
          <w:szCs w:val="24"/>
        </w:rPr>
        <w:t>.</w:t>
      </w:r>
      <w:r w:rsidR="00805E4A" w:rsidRPr="00206DDA">
        <w:rPr>
          <w:rFonts w:ascii="Times New Roman" w:hAnsi="Times New Roman" w:cs="Times New Roman"/>
          <w:color w:val="000000" w:themeColor="text1"/>
          <w:sz w:val="24"/>
          <w:szCs w:val="24"/>
        </w:rPr>
        <w:t xml:space="preserve"> </w:t>
      </w:r>
      <w:r w:rsidR="005415A3" w:rsidRPr="00206DDA">
        <w:rPr>
          <w:rFonts w:ascii="Times New Roman" w:hAnsi="Times New Roman" w:cs="Times New Roman"/>
          <w:color w:val="000000" w:themeColor="text1"/>
          <w:sz w:val="24"/>
          <w:szCs w:val="24"/>
        </w:rPr>
        <w:t xml:space="preserve">The </w:t>
      </w:r>
      <w:r w:rsidR="00A7047B" w:rsidRPr="00206DDA">
        <w:rPr>
          <w:rFonts w:ascii="Times New Roman" w:hAnsi="Times New Roman" w:cs="Times New Roman"/>
          <w:color w:val="000000" w:themeColor="text1"/>
          <w:sz w:val="24"/>
          <w:szCs w:val="24"/>
        </w:rPr>
        <w:t xml:space="preserve">collected </w:t>
      </w:r>
      <w:r w:rsidR="005415A3" w:rsidRPr="00206DDA">
        <w:rPr>
          <w:rFonts w:ascii="Times New Roman" w:hAnsi="Times New Roman" w:cs="Times New Roman"/>
          <w:color w:val="000000" w:themeColor="text1"/>
          <w:sz w:val="24"/>
          <w:szCs w:val="24"/>
        </w:rPr>
        <w:t xml:space="preserve">data </w:t>
      </w:r>
      <w:r w:rsidR="00ED5EAE" w:rsidRPr="00206DDA">
        <w:rPr>
          <w:rFonts w:ascii="Times New Roman" w:hAnsi="Times New Roman" w:cs="Times New Roman"/>
          <w:color w:val="000000" w:themeColor="text1"/>
          <w:sz w:val="24"/>
          <w:szCs w:val="24"/>
        </w:rPr>
        <w:t>will</w:t>
      </w:r>
      <w:r w:rsidR="005415A3" w:rsidRPr="00206DDA">
        <w:rPr>
          <w:rFonts w:ascii="Times New Roman" w:hAnsi="Times New Roman" w:cs="Times New Roman"/>
          <w:color w:val="000000" w:themeColor="text1"/>
          <w:sz w:val="24"/>
          <w:szCs w:val="24"/>
        </w:rPr>
        <w:t xml:space="preserve"> reveal </w:t>
      </w:r>
      <w:r w:rsidR="008B66D8" w:rsidRPr="00206DDA">
        <w:rPr>
          <w:rFonts w:ascii="Times New Roman" w:hAnsi="Times New Roman" w:cs="Times New Roman"/>
          <w:color w:val="000000" w:themeColor="text1"/>
          <w:sz w:val="24"/>
          <w:szCs w:val="24"/>
        </w:rPr>
        <w:t xml:space="preserve">any </w:t>
      </w:r>
      <w:r w:rsidR="005415A3" w:rsidRPr="00206DDA">
        <w:rPr>
          <w:rFonts w:ascii="Times New Roman" w:hAnsi="Times New Roman" w:cs="Times New Roman"/>
          <w:color w:val="000000" w:themeColor="text1"/>
          <w:sz w:val="24"/>
          <w:szCs w:val="24"/>
        </w:rPr>
        <w:t xml:space="preserve">trending changes in microclimates </w:t>
      </w:r>
      <w:r w:rsidR="00FE1C1C" w:rsidRPr="00206DDA">
        <w:rPr>
          <w:rFonts w:ascii="Times New Roman" w:hAnsi="Times New Roman" w:cs="Times New Roman"/>
          <w:color w:val="000000" w:themeColor="text1"/>
          <w:sz w:val="24"/>
          <w:szCs w:val="24"/>
        </w:rPr>
        <w:t xml:space="preserve">so </w:t>
      </w:r>
      <w:r w:rsidR="005415A3" w:rsidRPr="00206DDA">
        <w:rPr>
          <w:rFonts w:ascii="Times New Roman" w:hAnsi="Times New Roman" w:cs="Times New Roman"/>
          <w:color w:val="000000" w:themeColor="text1"/>
          <w:sz w:val="24"/>
          <w:szCs w:val="24"/>
        </w:rPr>
        <w:t xml:space="preserve">that </w:t>
      </w:r>
      <w:r w:rsidR="00643465" w:rsidRPr="00206DDA">
        <w:rPr>
          <w:rFonts w:ascii="Times New Roman" w:hAnsi="Times New Roman" w:cs="Times New Roman"/>
          <w:color w:val="000000" w:themeColor="text1"/>
          <w:sz w:val="24"/>
          <w:szCs w:val="24"/>
        </w:rPr>
        <w:t>these decisions</w:t>
      </w:r>
      <w:r w:rsidR="00C60E9C" w:rsidRPr="00206DDA">
        <w:rPr>
          <w:rFonts w:ascii="Times New Roman" w:hAnsi="Times New Roman" w:cs="Times New Roman"/>
          <w:color w:val="000000" w:themeColor="text1"/>
          <w:sz w:val="24"/>
          <w:szCs w:val="24"/>
        </w:rPr>
        <w:t xml:space="preserve"> </w:t>
      </w:r>
      <w:r w:rsidR="005415A3" w:rsidRPr="00206DDA">
        <w:rPr>
          <w:rFonts w:ascii="Times New Roman" w:hAnsi="Times New Roman" w:cs="Times New Roman"/>
          <w:color w:val="000000" w:themeColor="text1"/>
          <w:sz w:val="24"/>
          <w:szCs w:val="24"/>
        </w:rPr>
        <w:t xml:space="preserve">may </w:t>
      </w:r>
      <w:r w:rsidR="00C60E9C" w:rsidRPr="00206DDA">
        <w:rPr>
          <w:rFonts w:ascii="Times New Roman" w:hAnsi="Times New Roman" w:cs="Times New Roman"/>
          <w:color w:val="000000" w:themeColor="text1"/>
          <w:sz w:val="24"/>
          <w:szCs w:val="24"/>
        </w:rPr>
        <w:t xml:space="preserve">be </w:t>
      </w:r>
      <w:r w:rsidR="00990D02" w:rsidRPr="00206DDA">
        <w:rPr>
          <w:rFonts w:ascii="Times New Roman" w:hAnsi="Times New Roman" w:cs="Times New Roman"/>
          <w:color w:val="000000" w:themeColor="text1"/>
          <w:sz w:val="24"/>
          <w:szCs w:val="24"/>
        </w:rPr>
        <w:t xml:space="preserve">informed and intelligent. For example, </w:t>
      </w:r>
      <w:r w:rsidR="005F2727" w:rsidRPr="00206DDA">
        <w:rPr>
          <w:rFonts w:ascii="Times New Roman" w:hAnsi="Times New Roman" w:cs="Times New Roman"/>
          <w:color w:val="000000" w:themeColor="text1"/>
          <w:sz w:val="24"/>
          <w:szCs w:val="24"/>
        </w:rPr>
        <w:t>a person</w:t>
      </w:r>
      <w:r w:rsidR="00B00366" w:rsidRPr="00206DDA">
        <w:rPr>
          <w:rFonts w:ascii="Times New Roman" w:hAnsi="Times New Roman" w:cs="Times New Roman"/>
          <w:color w:val="000000" w:themeColor="text1"/>
          <w:sz w:val="24"/>
          <w:szCs w:val="24"/>
        </w:rPr>
        <w:t xml:space="preserve"> or </w:t>
      </w:r>
      <w:r w:rsidR="00985C82" w:rsidRPr="00206DDA">
        <w:rPr>
          <w:rFonts w:ascii="Times New Roman" w:hAnsi="Times New Roman" w:cs="Times New Roman"/>
          <w:color w:val="000000" w:themeColor="text1"/>
          <w:sz w:val="24"/>
          <w:szCs w:val="24"/>
        </w:rPr>
        <w:t>industry</w:t>
      </w:r>
      <w:r w:rsidR="005F2727" w:rsidRPr="00206DDA">
        <w:rPr>
          <w:rFonts w:ascii="Times New Roman" w:hAnsi="Times New Roman" w:cs="Times New Roman"/>
          <w:color w:val="000000" w:themeColor="text1"/>
          <w:sz w:val="24"/>
          <w:szCs w:val="24"/>
        </w:rPr>
        <w:t xml:space="preserve"> may </w:t>
      </w:r>
      <w:r w:rsidR="00D9705B" w:rsidRPr="00206DDA">
        <w:rPr>
          <w:rFonts w:ascii="Times New Roman" w:hAnsi="Times New Roman" w:cs="Times New Roman"/>
          <w:color w:val="000000" w:themeColor="text1"/>
          <w:sz w:val="24"/>
          <w:szCs w:val="24"/>
        </w:rPr>
        <w:t>choose to invest in a certain type of real-estate</w:t>
      </w:r>
      <w:r w:rsidR="00B3282B" w:rsidRPr="00206DDA">
        <w:rPr>
          <w:rFonts w:ascii="Times New Roman" w:hAnsi="Times New Roman" w:cs="Times New Roman"/>
          <w:color w:val="000000" w:themeColor="text1"/>
          <w:sz w:val="24"/>
          <w:szCs w:val="24"/>
        </w:rPr>
        <w:t xml:space="preserve"> </w:t>
      </w:r>
      <w:r w:rsidR="005A5205" w:rsidRPr="00206DDA">
        <w:rPr>
          <w:rFonts w:ascii="Times New Roman" w:hAnsi="Times New Roman" w:cs="Times New Roman"/>
          <w:color w:val="000000" w:themeColor="text1"/>
          <w:sz w:val="24"/>
          <w:szCs w:val="24"/>
        </w:rPr>
        <w:t xml:space="preserve">project depending on </w:t>
      </w:r>
      <w:r w:rsidR="00D76A4C" w:rsidRPr="00206DDA">
        <w:rPr>
          <w:rFonts w:ascii="Times New Roman" w:hAnsi="Times New Roman" w:cs="Times New Roman"/>
          <w:color w:val="000000" w:themeColor="text1"/>
          <w:sz w:val="24"/>
          <w:szCs w:val="24"/>
        </w:rPr>
        <w:t xml:space="preserve">this data. </w:t>
      </w:r>
      <w:r w:rsidR="0057553C" w:rsidRPr="00206DDA">
        <w:rPr>
          <w:rFonts w:ascii="Times New Roman" w:hAnsi="Times New Roman" w:cs="Times New Roman"/>
          <w:color w:val="000000" w:themeColor="text1"/>
          <w:sz w:val="24"/>
          <w:szCs w:val="24"/>
        </w:rPr>
        <w:t xml:space="preserve">Also, certain </w:t>
      </w:r>
      <w:r w:rsidR="005415A3" w:rsidRPr="00206DDA">
        <w:rPr>
          <w:rFonts w:ascii="Times New Roman" w:hAnsi="Times New Roman" w:cs="Times New Roman"/>
          <w:color w:val="000000" w:themeColor="text1"/>
          <w:sz w:val="24"/>
          <w:szCs w:val="24"/>
        </w:rPr>
        <w:t>wildlife behaviors</w:t>
      </w:r>
      <w:r w:rsidR="0057553C" w:rsidRPr="00206DDA">
        <w:rPr>
          <w:rFonts w:ascii="Times New Roman" w:hAnsi="Times New Roman" w:cs="Times New Roman"/>
          <w:color w:val="000000" w:themeColor="text1"/>
          <w:sz w:val="24"/>
          <w:szCs w:val="24"/>
        </w:rPr>
        <w:t xml:space="preserve"> may be better predicted and </w:t>
      </w:r>
      <w:r w:rsidR="006B75AB" w:rsidRPr="00206DDA">
        <w:rPr>
          <w:rFonts w:ascii="Times New Roman" w:hAnsi="Times New Roman" w:cs="Times New Roman"/>
          <w:color w:val="000000" w:themeColor="text1"/>
          <w:sz w:val="24"/>
          <w:szCs w:val="24"/>
        </w:rPr>
        <w:t>accommodated</w:t>
      </w:r>
      <w:r w:rsidR="00902C65" w:rsidRPr="00206DDA">
        <w:rPr>
          <w:rFonts w:ascii="Times New Roman" w:hAnsi="Times New Roman" w:cs="Times New Roman"/>
          <w:color w:val="000000" w:themeColor="text1"/>
          <w:sz w:val="24"/>
          <w:szCs w:val="24"/>
        </w:rPr>
        <w:t xml:space="preserve">, and </w:t>
      </w:r>
      <w:r w:rsidR="008A1CB3" w:rsidRPr="00206DDA">
        <w:rPr>
          <w:rFonts w:ascii="Times New Roman" w:hAnsi="Times New Roman" w:cs="Times New Roman"/>
          <w:color w:val="000000" w:themeColor="text1"/>
          <w:sz w:val="24"/>
          <w:szCs w:val="24"/>
        </w:rPr>
        <w:t xml:space="preserve">people may make informed </w:t>
      </w:r>
      <w:r w:rsidR="00643465" w:rsidRPr="00206DDA">
        <w:rPr>
          <w:rFonts w:ascii="Times New Roman" w:hAnsi="Times New Roman" w:cs="Times New Roman"/>
          <w:color w:val="000000" w:themeColor="text1"/>
          <w:sz w:val="24"/>
          <w:szCs w:val="24"/>
        </w:rPr>
        <w:t>decisions</w:t>
      </w:r>
      <w:r w:rsidR="008A1CB3" w:rsidRPr="00206DDA">
        <w:rPr>
          <w:rFonts w:ascii="Times New Roman" w:hAnsi="Times New Roman" w:cs="Times New Roman"/>
          <w:color w:val="000000" w:themeColor="text1"/>
          <w:sz w:val="24"/>
          <w:szCs w:val="24"/>
        </w:rPr>
        <w:t xml:space="preserve"> about where they may want to retire. </w:t>
      </w:r>
      <w:r w:rsidR="004A474C" w:rsidRPr="00206DDA">
        <w:rPr>
          <w:rFonts w:ascii="Times New Roman" w:hAnsi="Times New Roman" w:cs="Times New Roman"/>
          <w:color w:val="000000" w:themeColor="text1"/>
          <w:sz w:val="24"/>
          <w:szCs w:val="24"/>
        </w:rPr>
        <w:t xml:space="preserve">The </w:t>
      </w:r>
      <w:r w:rsidR="00194CA6" w:rsidRPr="00206DDA">
        <w:rPr>
          <w:rFonts w:ascii="Times New Roman" w:hAnsi="Times New Roman" w:cs="Times New Roman"/>
          <w:color w:val="000000" w:themeColor="text1"/>
          <w:sz w:val="24"/>
          <w:szCs w:val="24"/>
        </w:rPr>
        <w:t>desire</w:t>
      </w:r>
      <w:r w:rsidR="004A474C" w:rsidRPr="00206DDA">
        <w:rPr>
          <w:rFonts w:ascii="Times New Roman" w:hAnsi="Times New Roman" w:cs="Times New Roman"/>
          <w:color w:val="000000" w:themeColor="text1"/>
          <w:sz w:val="24"/>
          <w:szCs w:val="24"/>
        </w:rPr>
        <w:t xml:space="preserve"> is </w:t>
      </w:r>
      <w:r w:rsidR="00194CA6" w:rsidRPr="00206DDA">
        <w:rPr>
          <w:rFonts w:ascii="Times New Roman" w:hAnsi="Times New Roman" w:cs="Times New Roman"/>
          <w:color w:val="000000" w:themeColor="text1"/>
          <w:sz w:val="24"/>
          <w:szCs w:val="24"/>
        </w:rPr>
        <w:t xml:space="preserve">to </w:t>
      </w:r>
      <w:r w:rsidR="003D51B6" w:rsidRPr="00206DDA">
        <w:rPr>
          <w:rFonts w:ascii="Times New Roman" w:hAnsi="Times New Roman" w:cs="Times New Roman"/>
          <w:color w:val="000000" w:themeColor="text1"/>
          <w:sz w:val="24"/>
          <w:szCs w:val="24"/>
        </w:rPr>
        <w:t>connect</w:t>
      </w:r>
      <w:r w:rsidR="00194CA6" w:rsidRPr="00206DDA">
        <w:rPr>
          <w:rFonts w:ascii="Times New Roman" w:hAnsi="Times New Roman" w:cs="Times New Roman"/>
          <w:color w:val="000000" w:themeColor="text1"/>
          <w:sz w:val="24"/>
          <w:szCs w:val="24"/>
        </w:rPr>
        <w:t xml:space="preserve"> </w:t>
      </w:r>
      <w:r w:rsidR="004A474C" w:rsidRPr="00206DDA">
        <w:rPr>
          <w:rFonts w:ascii="Times New Roman" w:hAnsi="Times New Roman" w:cs="Times New Roman"/>
          <w:color w:val="000000" w:themeColor="text1"/>
          <w:sz w:val="24"/>
          <w:szCs w:val="24"/>
        </w:rPr>
        <w:t xml:space="preserve">how </w:t>
      </w:r>
      <w:r w:rsidR="000F5C1A" w:rsidRPr="00206DDA">
        <w:rPr>
          <w:rFonts w:ascii="Times New Roman" w:hAnsi="Times New Roman" w:cs="Times New Roman"/>
          <w:color w:val="000000" w:themeColor="text1"/>
          <w:sz w:val="24"/>
          <w:szCs w:val="24"/>
        </w:rPr>
        <w:t>climate</w:t>
      </w:r>
      <w:r w:rsidR="004A474C" w:rsidRPr="00206DDA">
        <w:rPr>
          <w:rFonts w:ascii="Times New Roman" w:hAnsi="Times New Roman" w:cs="Times New Roman"/>
          <w:color w:val="000000" w:themeColor="text1"/>
          <w:sz w:val="24"/>
          <w:szCs w:val="24"/>
        </w:rPr>
        <w:t xml:space="preserve"> </w:t>
      </w:r>
      <w:r w:rsidR="00DB7CE8" w:rsidRPr="00206DDA">
        <w:rPr>
          <w:rFonts w:ascii="Times New Roman" w:hAnsi="Times New Roman" w:cs="Times New Roman"/>
          <w:color w:val="000000" w:themeColor="text1"/>
          <w:sz w:val="24"/>
          <w:szCs w:val="24"/>
        </w:rPr>
        <w:t xml:space="preserve">changes in other regions of the globe affect </w:t>
      </w:r>
      <w:r w:rsidR="00743E1F" w:rsidRPr="00206DDA">
        <w:rPr>
          <w:rFonts w:ascii="Times New Roman" w:hAnsi="Times New Roman" w:cs="Times New Roman"/>
          <w:color w:val="000000" w:themeColor="text1"/>
          <w:sz w:val="24"/>
          <w:szCs w:val="24"/>
        </w:rPr>
        <w:t xml:space="preserve">or </w:t>
      </w:r>
      <w:r w:rsidR="00926152" w:rsidRPr="00206DDA">
        <w:rPr>
          <w:rFonts w:ascii="Times New Roman" w:hAnsi="Times New Roman" w:cs="Times New Roman"/>
          <w:color w:val="000000" w:themeColor="text1"/>
          <w:sz w:val="24"/>
          <w:szCs w:val="24"/>
        </w:rPr>
        <w:t>do not</w:t>
      </w:r>
      <w:r w:rsidR="00743E1F" w:rsidRPr="00206DDA">
        <w:rPr>
          <w:rFonts w:ascii="Times New Roman" w:hAnsi="Times New Roman" w:cs="Times New Roman"/>
          <w:color w:val="000000" w:themeColor="text1"/>
          <w:sz w:val="24"/>
          <w:szCs w:val="24"/>
        </w:rPr>
        <w:t xml:space="preserve"> affect t</w:t>
      </w:r>
      <w:r w:rsidR="00195766" w:rsidRPr="00206DDA">
        <w:rPr>
          <w:rFonts w:ascii="Times New Roman" w:hAnsi="Times New Roman" w:cs="Times New Roman"/>
          <w:color w:val="000000" w:themeColor="text1"/>
          <w:sz w:val="24"/>
          <w:szCs w:val="24"/>
        </w:rPr>
        <w:t xml:space="preserve">he various microclimates of New York State. </w:t>
      </w:r>
    </w:p>
    <w:p w14:paraId="6BEF9CC6" w14:textId="2D506242" w:rsidR="42FF8D1C" w:rsidRPr="00206DDA" w:rsidRDefault="00BB1A20" w:rsidP="00206DDA">
      <w:pPr>
        <w:spacing w:line="360" w:lineRule="auto"/>
        <w:ind w:left="720" w:firstLine="720"/>
        <w:jc w:val="both"/>
        <w:rPr>
          <w:rFonts w:ascii="Times New Roman" w:hAnsi="Times New Roman" w:cs="Times New Roman"/>
          <w:color w:val="000000" w:themeColor="text1"/>
          <w:sz w:val="24"/>
          <w:szCs w:val="24"/>
        </w:rPr>
      </w:pPr>
      <w:r w:rsidRPr="00206DDA">
        <w:rPr>
          <w:rFonts w:ascii="Times New Roman" w:hAnsi="Times New Roman" w:cs="Times New Roman"/>
          <w:color w:val="000000" w:themeColor="text1"/>
          <w:sz w:val="24"/>
          <w:szCs w:val="24"/>
        </w:rPr>
        <w:lastRenderedPageBreak/>
        <w:t xml:space="preserve">As an example, </w:t>
      </w:r>
      <w:r w:rsidR="003D0E9A" w:rsidRPr="00206DDA">
        <w:rPr>
          <w:rFonts w:ascii="Times New Roman" w:hAnsi="Times New Roman" w:cs="Times New Roman"/>
          <w:color w:val="000000" w:themeColor="text1"/>
          <w:sz w:val="24"/>
          <w:szCs w:val="24"/>
        </w:rPr>
        <w:t xml:space="preserve">recall the recent major </w:t>
      </w:r>
      <w:r w:rsidR="0077340C" w:rsidRPr="00206DDA">
        <w:rPr>
          <w:rFonts w:ascii="Times New Roman" w:hAnsi="Times New Roman" w:cs="Times New Roman"/>
          <w:color w:val="000000" w:themeColor="text1"/>
          <w:sz w:val="24"/>
          <w:szCs w:val="24"/>
        </w:rPr>
        <w:t>wildfires</w:t>
      </w:r>
      <w:r w:rsidR="00FD4D79" w:rsidRPr="00206DDA">
        <w:rPr>
          <w:rFonts w:ascii="Times New Roman" w:hAnsi="Times New Roman" w:cs="Times New Roman"/>
          <w:color w:val="000000" w:themeColor="text1"/>
          <w:sz w:val="24"/>
          <w:szCs w:val="24"/>
        </w:rPr>
        <w:t xml:space="preserve"> in</w:t>
      </w:r>
      <w:r w:rsidR="00797DA9" w:rsidRPr="00206DDA">
        <w:rPr>
          <w:rFonts w:ascii="Times New Roman" w:hAnsi="Times New Roman" w:cs="Times New Roman"/>
          <w:color w:val="000000" w:themeColor="text1"/>
          <w:sz w:val="24"/>
          <w:szCs w:val="24"/>
        </w:rPr>
        <w:t xml:space="preserve"> </w:t>
      </w:r>
      <w:r w:rsidR="003D0E9A" w:rsidRPr="00206DDA">
        <w:rPr>
          <w:rFonts w:ascii="Times New Roman" w:hAnsi="Times New Roman" w:cs="Times New Roman"/>
          <w:color w:val="000000" w:themeColor="text1"/>
          <w:sz w:val="24"/>
          <w:szCs w:val="24"/>
        </w:rPr>
        <w:t xml:space="preserve">Canada (2023) and the </w:t>
      </w:r>
      <w:r w:rsidR="008C232A" w:rsidRPr="00206DDA">
        <w:rPr>
          <w:rFonts w:ascii="Times New Roman" w:hAnsi="Times New Roman" w:cs="Times New Roman"/>
          <w:color w:val="000000" w:themeColor="text1"/>
          <w:sz w:val="24"/>
          <w:szCs w:val="24"/>
        </w:rPr>
        <w:t xml:space="preserve">short-term/seasonal </w:t>
      </w:r>
      <w:r w:rsidR="00BC3736" w:rsidRPr="00206DDA">
        <w:rPr>
          <w:rFonts w:ascii="Times New Roman" w:hAnsi="Times New Roman" w:cs="Times New Roman"/>
          <w:color w:val="000000" w:themeColor="text1"/>
          <w:sz w:val="24"/>
          <w:szCs w:val="24"/>
        </w:rPr>
        <w:t>effect</w:t>
      </w:r>
      <w:r w:rsidR="00FD4D79" w:rsidRPr="00206DDA">
        <w:rPr>
          <w:rFonts w:ascii="Times New Roman" w:hAnsi="Times New Roman" w:cs="Times New Roman"/>
          <w:color w:val="000000" w:themeColor="text1"/>
          <w:sz w:val="24"/>
          <w:szCs w:val="24"/>
        </w:rPr>
        <w:t xml:space="preserve"> </w:t>
      </w:r>
      <w:r w:rsidR="008C232A" w:rsidRPr="00206DDA">
        <w:rPr>
          <w:rFonts w:ascii="Times New Roman" w:hAnsi="Times New Roman" w:cs="Times New Roman"/>
          <w:color w:val="000000" w:themeColor="text1"/>
          <w:sz w:val="24"/>
          <w:szCs w:val="24"/>
        </w:rPr>
        <w:t xml:space="preserve">they had </w:t>
      </w:r>
      <w:r w:rsidR="00FD4D79" w:rsidRPr="00206DDA">
        <w:rPr>
          <w:rFonts w:ascii="Times New Roman" w:hAnsi="Times New Roman" w:cs="Times New Roman"/>
          <w:color w:val="000000" w:themeColor="text1"/>
          <w:sz w:val="24"/>
          <w:szCs w:val="24"/>
        </w:rPr>
        <w:t xml:space="preserve">on </w:t>
      </w:r>
      <w:r w:rsidR="00421B2C" w:rsidRPr="00206DDA">
        <w:rPr>
          <w:rFonts w:ascii="Times New Roman" w:hAnsi="Times New Roman" w:cs="Times New Roman"/>
          <w:color w:val="000000" w:themeColor="text1"/>
          <w:sz w:val="24"/>
          <w:szCs w:val="24"/>
        </w:rPr>
        <w:t xml:space="preserve">our own region. </w:t>
      </w:r>
      <w:r w:rsidR="006A5DAF" w:rsidRPr="00206DDA">
        <w:rPr>
          <w:rFonts w:ascii="Times New Roman" w:hAnsi="Times New Roman" w:cs="Times New Roman"/>
          <w:color w:val="000000" w:themeColor="text1"/>
          <w:sz w:val="24"/>
          <w:szCs w:val="24"/>
        </w:rPr>
        <w:t xml:space="preserve">As that </w:t>
      </w:r>
      <w:r w:rsidR="00BB5739" w:rsidRPr="00206DDA">
        <w:rPr>
          <w:rFonts w:ascii="Times New Roman" w:hAnsi="Times New Roman" w:cs="Times New Roman"/>
          <w:color w:val="000000" w:themeColor="text1"/>
          <w:sz w:val="24"/>
          <w:szCs w:val="24"/>
        </w:rPr>
        <w:t>initial effect has settled, i</w:t>
      </w:r>
      <w:r w:rsidR="006A5DAF" w:rsidRPr="00206DDA">
        <w:rPr>
          <w:rFonts w:ascii="Times New Roman" w:hAnsi="Times New Roman" w:cs="Times New Roman"/>
          <w:color w:val="000000" w:themeColor="text1"/>
          <w:sz w:val="24"/>
          <w:szCs w:val="24"/>
        </w:rPr>
        <w:t>t is important</w:t>
      </w:r>
      <w:r w:rsidR="00BB5739" w:rsidRPr="00206DDA">
        <w:rPr>
          <w:rFonts w:ascii="Times New Roman" w:hAnsi="Times New Roman" w:cs="Times New Roman"/>
          <w:color w:val="000000" w:themeColor="text1"/>
          <w:sz w:val="24"/>
          <w:szCs w:val="24"/>
        </w:rPr>
        <w:t xml:space="preserve"> to know if there have been any </w:t>
      </w:r>
      <w:r w:rsidR="005139AE" w:rsidRPr="00206DDA">
        <w:rPr>
          <w:rFonts w:ascii="Times New Roman" w:hAnsi="Times New Roman" w:cs="Times New Roman"/>
          <w:color w:val="000000" w:themeColor="text1"/>
          <w:sz w:val="24"/>
          <w:szCs w:val="24"/>
        </w:rPr>
        <w:t>longer-term</w:t>
      </w:r>
      <w:r w:rsidR="00BB5739" w:rsidRPr="00206DDA">
        <w:rPr>
          <w:rFonts w:ascii="Times New Roman" w:hAnsi="Times New Roman" w:cs="Times New Roman"/>
          <w:color w:val="000000" w:themeColor="text1"/>
          <w:sz w:val="24"/>
          <w:szCs w:val="24"/>
        </w:rPr>
        <w:t xml:space="preserve"> </w:t>
      </w:r>
      <w:r w:rsidR="00CE20B1" w:rsidRPr="00206DDA">
        <w:rPr>
          <w:rFonts w:ascii="Times New Roman" w:hAnsi="Times New Roman" w:cs="Times New Roman"/>
          <w:color w:val="000000" w:themeColor="text1"/>
          <w:sz w:val="24"/>
          <w:szCs w:val="24"/>
        </w:rPr>
        <w:t>effects.</w:t>
      </w:r>
      <w:r w:rsidR="00840E88" w:rsidRPr="00206DDA">
        <w:rPr>
          <w:rFonts w:ascii="Times New Roman" w:hAnsi="Times New Roman" w:cs="Times New Roman"/>
          <w:color w:val="000000" w:themeColor="text1"/>
          <w:sz w:val="24"/>
          <w:szCs w:val="24"/>
        </w:rPr>
        <w:t xml:space="preserve"> </w:t>
      </w:r>
      <w:r w:rsidR="00D251E7" w:rsidRPr="00206DDA">
        <w:rPr>
          <w:rFonts w:ascii="Times New Roman" w:hAnsi="Times New Roman" w:cs="Times New Roman"/>
          <w:color w:val="000000" w:themeColor="text1"/>
          <w:sz w:val="24"/>
          <w:szCs w:val="24"/>
        </w:rPr>
        <w:t xml:space="preserve">Knowing how </w:t>
      </w:r>
      <w:r w:rsidR="001263EE" w:rsidRPr="00206DDA">
        <w:rPr>
          <w:rFonts w:ascii="Times New Roman" w:hAnsi="Times New Roman" w:cs="Times New Roman"/>
          <w:color w:val="000000" w:themeColor="text1"/>
          <w:sz w:val="24"/>
          <w:szCs w:val="24"/>
        </w:rPr>
        <w:t>changes</w:t>
      </w:r>
      <w:r w:rsidR="001F158C" w:rsidRPr="00206DDA">
        <w:rPr>
          <w:rFonts w:ascii="Times New Roman" w:hAnsi="Times New Roman" w:cs="Times New Roman"/>
          <w:color w:val="000000" w:themeColor="text1"/>
          <w:sz w:val="24"/>
          <w:szCs w:val="24"/>
        </w:rPr>
        <w:t xml:space="preserve"> in </w:t>
      </w:r>
      <w:r w:rsidR="00D92DCE" w:rsidRPr="00206DDA">
        <w:rPr>
          <w:rFonts w:ascii="Times New Roman" w:hAnsi="Times New Roman" w:cs="Times New Roman"/>
          <w:color w:val="000000" w:themeColor="text1"/>
          <w:sz w:val="24"/>
          <w:szCs w:val="24"/>
        </w:rPr>
        <w:t>the climate</w:t>
      </w:r>
      <w:r w:rsidR="00563570" w:rsidRPr="00206DDA">
        <w:rPr>
          <w:rFonts w:ascii="Times New Roman" w:hAnsi="Times New Roman" w:cs="Times New Roman"/>
          <w:color w:val="000000" w:themeColor="text1"/>
          <w:sz w:val="24"/>
          <w:szCs w:val="24"/>
        </w:rPr>
        <w:t xml:space="preserve"> of other global regions affect or </w:t>
      </w:r>
      <w:r w:rsidR="00926152" w:rsidRPr="00206DDA">
        <w:rPr>
          <w:rFonts w:ascii="Times New Roman" w:hAnsi="Times New Roman" w:cs="Times New Roman"/>
          <w:color w:val="000000" w:themeColor="text1"/>
          <w:sz w:val="24"/>
          <w:szCs w:val="24"/>
        </w:rPr>
        <w:t>do not</w:t>
      </w:r>
      <w:r w:rsidR="00563570" w:rsidRPr="00206DDA">
        <w:rPr>
          <w:rFonts w:ascii="Times New Roman" w:hAnsi="Times New Roman" w:cs="Times New Roman"/>
          <w:color w:val="000000" w:themeColor="text1"/>
          <w:sz w:val="24"/>
          <w:szCs w:val="24"/>
        </w:rPr>
        <w:t xml:space="preserve"> affect the microclimates of New York State</w:t>
      </w:r>
      <w:r w:rsidR="008C0CD1" w:rsidRPr="00206DDA">
        <w:rPr>
          <w:rFonts w:ascii="Times New Roman" w:hAnsi="Times New Roman" w:cs="Times New Roman"/>
          <w:color w:val="000000" w:themeColor="text1"/>
          <w:sz w:val="24"/>
          <w:szCs w:val="24"/>
        </w:rPr>
        <w:t xml:space="preserve"> will be helpful in </w:t>
      </w:r>
      <w:r w:rsidR="008348C2" w:rsidRPr="00206DDA">
        <w:rPr>
          <w:rFonts w:ascii="Times New Roman" w:hAnsi="Times New Roman" w:cs="Times New Roman"/>
          <w:color w:val="000000" w:themeColor="text1"/>
          <w:sz w:val="24"/>
          <w:szCs w:val="24"/>
        </w:rPr>
        <w:t xml:space="preserve">developing </w:t>
      </w:r>
      <w:r w:rsidR="00A93D8D" w:rsidRPr="00206DDA">
        <w:rPr>
          <w:rFonts w:ascii="Times New Roman" w:hAnsi="Times New Roman" w:cs="Times New Roman"/>
          <w:color w:val="000000" w:themeColor="text1"/>
          <w:sz w:val="24"/>
          <w:szCs w:val="24"/>
        </w:rPr>
        <w:t>proper responses</w:t>
      </w:r>
      <w:r w:rsidR="008348C2" w:rsidRPr="00206DDA">
        <w:rPr>
          <w:rFonts w:ascii="Times New Roman" w:hAnsi="Times New Roman" w:cs="Times New Roman"/>
          <w:color w:val="000000" w:themeColor="text1"/>
          <w:sz w:val="24"/>
          <w:szCs w:val="24"/>
        </w:rPr>
        <w:t>.</w:t>
      </w:r>
      <w:r w:rsidR="00970023" w:rsidRPr="00206DDA">
        <w:rPr>
          <w:rFonts w:ascii="Times New Roman" w:hAnsi="Times New Roman" w:cs="Times New Roman"/>
          <w:color w:val="000000" w:themeColor="text1"/>
          <w:sz w:val="24"/>
          <w:szCs w:val="24"/>
        </w:rPr>
        <w:t xml:space="preserve"> </w:t>
      </w:r>
      <w:proofErr w:type="gramStart"/>
      <w:r w:rsidR="00C02822" w:rsidRPr="00206DDA">
        <w:rPr>
          <w:rFonts w:ascii="Times New Roman" w:hAnsi="Times New Roman" w:cs="Times New Roman"/>
          <w:color w:val="000000" w:themeColor="text1"/>
          <w:sz w:val="24"/>
          <w:szCs w:val="24"/>
        </w:rPr>
        <w:t>At the moment</w:t>
      </w:r>
      <w:proofErr w:type="gramEnd"/>
      <w:r w:rsidR="00970023" w:rsidRPr="00206DDA">
        <w:rPr>
          <w:rFonts w:ascii="Times New Roman" w:hAnsi="Times New Roman" w:cs="Times New Roman"/>
          <w:color w:val="000000" w:themeColor="text1"/>
          <w:sz w:val="24"/>
          <w:szCs w:val="24"/>
        </w:rPr>
        <w:t xml:space="preserve">, </w:t>
      </w:r>
      <w:r w:rsidR="00C26608" w:rsidRPr="00206DDA">
        <w:rPr>
          <w:rFonts w:ascii="Times New Roman" w:hAnsi="Times New Roman" w:cs="Times New Roman"/>
          <w:color w:val="000000" w:themeColor="text1"/>
          <w:sz w:val="24"/>
          <w:szCs w:val="24"/>
        </w:rPr>
        <w:t xml:space="preserve">however, </w:t>
      </w:r>
      <w:r w:rsidR="004E0F0E" w:rsidRPr="00206DDA">
        <w:rPr>
          <w:rFonts w:ascii="Times New Roman" w:hAnsi="Times New Roman" w:cs="Times New Roman"/>
          <w:color w:val="000000" w:themeColor="text1"/>
          <w:sz w:val="24"/>
          <w:szCs w:val="24"/>
        </w:rPr>
        <w:t>there is no</w:t>
      </w:r>
      <w:r w:rsidR="00400C66" w:rsidRPr="00206DDA">
        <w:rPr>
          <w:rFonts w:ascii="Times New Roman" w:hAnsi="Times New Roman" w:cs="Times New Roman"/>
          <w:color w:val="000000" w:themeColor="text1"/>
          <w:sz w:val="24"/>
          <w:szCs w:val="24"/>
        </w:rPr>
        <w:t xml:space="preserve"> baseline </w:t>
      </w:r>
      <w:r w:rsidR="004E0F0E" w:rsidRPr="00206DDA">
        <w:rPr>
          <w:rFonts w:ascii="Times New Roman" w:hAnsi="Times New Roman" w:cs="Times New Roman"/>
          <w:color w:val="000000" w:themeColor="text1"/>
          <w:sz w:val="24"/>
          <w:szCs w:val="24"/>
        </w:rPr>
        <w:t>with which to make</w:t>
      </w:r>
      <w:r w:rsidR="00B802C9" w:rsidRPr="00206DDA">
        <w:rPr>
          <w:rFonts w:ascii="Times New Roman" w:hAnsi="Times New Roman" w:cs="Times New Roman"/>
          <w:color w:val="000000" w:themeColor="text1"/>
          <w:sz w:val="24"/>
          <w:szCs w:val="24"/>
        </w:rPr>
        <w:t xml:space="preserve"> comparisons</w:t>
      </w:r>
      <w:r w:rsidR="00400C66" w:rsidRPr="00206DDA">
        <w:rPr>
          <w:rFonts w:ascii="Times New Roman" w:hAnsi="Times New Roman" w:cs="Times New Roman"/>
          <w:color w:val="000000" w:themeColor="text1"/>
          <w:sz w:val="24"/>
          <w:szCs w:val="24"/>
        </w:rPr>
        <w:t xml:space="preserve">, and decisions are </w:t>
      </w:r>
      <w:r w:rsidR="00194A2C" w:rsidRPr="00206DDA">
        <w:rPr>
          <w:rFonts w:ascii="Times New Roman" w:hAnsi="Times New Roman" w:cs="Times New Roman"/>
          <w:color w:val="000000" w:themeColor="text1"/>
          <w:sz w:val="24"/>
          <w:szCs w:val="24"/>
        </w:rPr>
        <w:t xml:space="preserve">being </w:t>
      </w:r>
      <w:r w:rsidRPr="00206DDA">
        <w:rPr>
          <w:rFonts w:ascii="Times New Roman" w:hAnsi="Times New Roman" w:cs="Times New Roman"/>
          <w:color w:val="000000" w:themeColor="text1"/>
          <w:sz w:val="24"/>
          <w:szCs w:val="24"/>
        </w:rPr>
        <w:t>made</w:t>
      </w:r>
      <w:r w:rsidR="00194A2C" w:rsidRPr="00206DDA">
        <w:rPr>
          <w:rFonts w:ascii="Times New Roman" w:hAnsi="Times New Roman" w:cs="Times New Roman"/>
          <w:color w:val="000000" w:themeColor="text1"/>
          <w:sz w:val="24"/>
          <w:szCs w:val="24"/>
        </w:rPr>
        <w:t xml:space="preserve"> based upon </w:t>
      </w:r>
      <w:r w:rsidR="00A66D70" w:rsidRPr="00206DDA">
        <w:rPr>
          <w:rFonts w:ascii="Times New Roman" w:hAnsi="Times New Roman" w:cs="Times New Roman"/>
          <w:color w:val="000000" w:themeColor="text1"/>
          <w:sz w:val="24"/>
          <w:szCs w:val="24"/>
        </w:rPr>
        <w:t>subjective speculation</w:t>
      </w:r>
      <w:r w:rsidR="00527533" w:rsidRPr="00206DDA">
        <w:rPr>
          <w:rFonts w:ascii="Times New Roman" w:hAnsi="Times New Roman" w:cs="Times New Roman"/>
          <w:color w:val="000000" w:themeColor="text1"/>
          <w:sz w:val="24"/>
          <w:szCs w:val="24"/>
        </w:rPr>
        <w:t>.</w:t>
      </w:r>
    </w:p>
    <w:p w14:paraId="671F82AD" w14:textId="3EB3106C" w:rsidR="00C937CA" w:rsidRPr="00206DDA" w:rsidRDefault="00C937CA" w:rsidP="00206DDA">
      <w:pPr>
        <w:spacing w:line="360" w:lineRule="auto"/>
        <w:rPr>
          <w:rFonts w:ascii="Times New Roman" w:hAnsi="Times New Roman" w:cs="Times New Roman"/>
          <w:b/>
          <w:bCs/>
          <w:color w:val="000000" w:themeColor="text1"/>
          <w:sz w:val="24"/>
          <w:szCs w:val="24"/>
        </w:rPr>
      </w:pPr>
      <w:r w:rsidRPr="00206DDA">
        <w:rPr>
          <w:rFonts w:ascii="Times New Roman" w:hAnsi="Times New Roman" w:cs="Times New Roman"/>
          <w:b/>
          <w:bCs/>
          <w:color w:val="000000" w:themeColor="text1"/>
          <w:sz w:val="24"/>
          <w:szCs w:val="24"/>
        </w:rPr>
        <w:t>2. Inspiration</w:t>
      </w:r>
    </w:p>
    <w:p w14:paraId="5A095FF7" w14:textId="6CFDE4EA" w:rsidR="003C7310" w:rsidRPr="00206DDA" w:rsidRDefault="001B5B4B" w:rsidP="00206DDA">
      <w:pPr>
        <w:spacing w:line="360" w:lineRule="auto"/>
        <w:ind w:left="720" w:firstLine="720"/>
        <w:jc w:val="both"/>
        <w:rPr>
          <w:rFonts w:ascii="Times New Roman" w:hAnsi="Times New Roman" w:cs="Times New Roman"/>
          <w:color w:val="000000" w:themeColor="text1"/>
          <w:sz w:val="24"/>
          <w:szCs w:val="24"/>
        </w:rPr>
      </w:pPr>
      <w:r w:rsidRPr="00206DDA">
        <w:rPr>
          <w:rFonts w:ascii="Times New Roman" w:hAnsi="Times New Roman" w:cs="Times New Roman"/>
          <w:color w:val="000000" w:themeColor="text1"/>
          <w:sz w:val="24"/>
          <w:szCs w:val="24"/>
        </w:rPr>
        <w:t xml:space="preserve">There are many factors that contribute to </w:t>
      </w:r>
      <w:r w:rsidR="003C7310" w:rsidRPr="00206DDA">
        <w:rPr>
          <w:rFonts w:ascii="Times New Roman" w:hAnsi="Times New Roman" w:cs="Times New Roman"/>
          <w:color w:val="000000" w:themeColor="text1"/>
          <w:sz w:val="24"/>
          <w:szCs w:val="24"/>
        </w:rPr>
        <w:t>build</w:t>
      </w:r>
      <w:r w:rsidRPr="00206DDA">
        <w:rPr>
          <w:rFonts w:ascii="Times New Roman" w:hAnsi="Times New Roman" w:cs="Times New Roman"/>
          <w:color w:val="000000" w:themeColor="text1"/>
          <w:sz w:val="24"/>
          <w:szCs w:val="24"/>
        </w:rPr>
        <w:t>ing</w:t>
      </w:r>
      <w:r w:rsidR="003C7310" w:rsidRPr="00206DDA">
        <w:rPr>
          <w:rFonts w:ascii="Times New Roman" w:hAnsi="Times New Roman" w:cs="Times New Roman"/>
          <w:color w:val="000000" w:themeColor="text1"/>
          <w:sz w:val="24"/>
          <w:szCs w:val="24"/>
        </w:rPr>
        <w:t xml:space="preserve"> </w:t>
      </w:r>
      <w:r w:rsidRPr="00206DDA">
        <w:rPr>
          <w:rFonts w:ascii="Times New Roman" w:hAnsi="Times New Roman" w:cs="Times New Roman"/>
          <w:color w:val="000000" w:themeColor="text1"/>
          <w:sz w:val="24"/>
          <w:szCs w:val="24"/>
        </w:rPr>
        <w:t>a</w:t>
      </w:r>
      <w:r w:rsidR="003C7310" w:rsidRPr="00206DDA">
        <w:rPr>
          <w:rFonts w:ascii="Times New Roman" w:hAnsi="Times New Roman" w:cs="Times New Roman"/>
          <w:color w:val="000000" w:themeColor="text1"/>
          <w:sz w:val="24"/>
          <w:szCs w:val="24"/>
        </w:rPr>
        <w:t xml:space="preserve"> baseline</w:t>
      </w:r>
      <w:r w:rsidRPr="00206DDA">
        <w:rPr>
          <w:rFonts w:ascii="Times New Roman" w:hAnsi="Times New Roman" w:cs="Times New Roman"/>
          <w:color w:val="000000" w:themeColor="text1"/>
          <w:sz w:val="24"/>
          <w:szCs w:val="24"/>
        </w:rPr>
        <w:t xml:space="preserve"> that accurately defines a climate</w:t>
      </w:r>
      <w:r w:rsidR="00326E6D" w:rsidRPr="00206DDA">
        <w:rPr>
          <w:rFonts w:ascii="Times New Roman" w:hAnsi="Times New Roman" w:cs="Times New Roman"/>
          <w:color w:val="000000" w:themeColor="text1"/>
          <w:sz w:val="24"/>
          <w:szCs w:val="24"/>
        </w:rPr>
        <w:t xml:space="preserve"> (or microclimate). Many of these factors have adequate </w:t>
      </w:r>
      <w:r w:rsidR="003562F6" w:rsidRPr="00206DDA">
        <w:rPr>
          <w:rFonts w:ascii="Times New Roman" w:hAnsi="Times New Roman" w:cs="Times New Roman"/>
          <w:color w:val="000000" w:themeColor="text1"/>
          <w:sz w:val="24"/>
          <w:szCs w:val="24"/>
        </w:rPr>
        <w:t>data. For instance, w</w:t>
      </w:r>
      <w:r w:rsidR="008A56A5" w:rsidRPr="00206DDA">
        <w:rPr>
          <w:rFonts w:ascii="Times New Roman" w:hAnsi="Times New Roman" w:cs="Times New Roman"/>
          <w:color w:val="000000" w:themeColor="text1"/>
          <w:sz w:val="24"/>
          <w:szCs w:val="24"/>
        </w:rPr>
        <w:t>ea</w:t>
      </w:r>
      <w:r w:rsidR="003562F6" w:rsidRPr="00206DDA">
        <w:rPr>
          <w:rFonts w:ascii="Times New Roman" w:hAnsi="Times New Roman" w:cs="Times New Roman"/>
          <w:color w:val="000000" w:themeColor="text1"/>
          <w:sz w:val="24"/>
          <w:szCs w:val="24"/>
        </w:rPr>
        <w:t>ther trends and patterns have very good documentation going back for many generations</w:t>
      </w:r>
      <w:r w:rsidR="0013209A" w:rsidRPr="00206DDA">
        <w:rPr>
          <w:rFonts w:ascii="Times New Roman" w:hAnsi="Times New Roman" w:cs="Times New Roman"/>
          <w:color w:val="000000" w:themeColor="text1"/>
          <w:sz w:val="24"/>
          <w:szCs w:val="24"/>
        </w:rPr>
        <w:t>. While researching the possible contributions the team could make to building the baseline</w:t>
      </w:r>
      <w:r w:rsidR="008846CE" w:rsidRPr="00206DDA">
        <w:rPr>
          <w:rFonts w:ascii="Times New Roman" w:hAnsi="Times New Roman" w:cs="Times New Roman"/>
          <w:color w:val="000000" w:themeColor="text1"/>
          <w:sz w:val="24"/>
          <w:szCs w:val="24"/>
        </w:rPr>
        <w:t xml:space="preserve">, it was discovered that a </w:t>
      </w:r>
      <w:r w:rsidR="00AD0C98" w:rsidRPr="00206DDA">
        <w:rPr>
          <w:rFonts w:ascii="Times New Roman" w:hAnsi="Times New Roman" w:cs="Times New Roman"/>
          <w:color w:val="000000" w:themeColor="text1"/>
          <w:sz w:val="24"/>
          <w:szCs w:val="24"/>
        </w:rPr>
        <w:t xml:space="preserve">significant </w:t>
      </w:r>
      <w:r w:rsidR="008846CE" w:rsidRPr="00206DDA">
        <w:rPr>
          <w:rFonts w:ascii="Times New Roman" w:hAnsi="Times New Roman" w:cs="Times New Roman"/>
          <w:color w:val="000000" w:themeColor="text1"/>
          <w:sz w:val="24"/>
          <w:szCs w:val="24"/>
        </w:rPr>
        <w:t xml:space="preserve">factor that </w:t>
      </w:r>
      <w:r w:rsidR="00C83A27" w:rsidRPr="00206DDA">
        <w:rPr>
          <w:rFonts w:ascii="Times New Roman" w:hAnsi="Times New Roman" w:cs="Times New Roman"/>
          <w:color w:val="000000" w:themeColor="text1"/>
          <w:sz w:val="24"/>
          <w:szCs w:val="24"/>
        </w:rPr>
        <w:t>influences</w:t>
      </w:r>
      <w:r w:rsidR="008846CE" w:rsidRPr="00206DDA">
        <w:rPr>
          <w:rFonts w:ascii="Times New Roman" w:hAnsi="Times New Roman" w:cs="Times New Roman"/>
          <w:color w:val="000000" w:themeColor="text1"/>
          <w:sz w:val="24"/>
          <w:szCs w:val="24"/>
        </w:rPr>
        <w:t xml:space="preserve"> the definition of a particular climate is the health and characteristics of the soil</w:t>
      </w:r>
      <w:r w:rsidR="00A76B29" w:rsidRPr="00206DDA">
        <w:rPr>
          <w:rFonts w:ascii="Times New Roman" w:hAnsi="Times New Roman" w:cs="Times New Roman"/>
          <w:color w:val="000000" w:themeColor="text1"/>
          <w:sz w:val="24"/>
          <w:szCs w:val="24"/>
        </w:rPr>
        <w:t xml:space="preserve"> (see article</w:t>
      </w:r>
      <w:r w:rsidR="00B713BF" w:rsidRPr="00206DDA">
        <w:rPr>
          <w:rFonts w:ascii="Times New Roman" w:hAnsi="Times New Roman" w:cs="Times New Roman"/>
          <w:color w:val="000000" w:themeColor="text1"/>
          <w:sz w:val="24"/>
          <w:szCs w:val="24"/>
        </w:rPr>
        <w:t xml:space="preserve"> “Soil Phenomena…” under Citations)</w:t>
      </w:r>
      <w:r w:rsidR="00470A31" w:rsidRPr="00206DDA">
        <w:rPr>
          <w:rFonts w:ascii="Times New Roman" w:hAnsi="Times New Roman" w:cs="Times New Roman"/>
          <w:color w:val="000000" w:themeColor="text1"/>
          <w:sz w:val="24"/>
          <w:szCs w:val="24"/>
        </w:rPr>
        <w:t xml:space="preserve">. However, </w:t>
      </w:r>
      <w:r w:rsidR="00215760" w:rsidRPr="00206DDA">
        <w:rPr>
          <w:rFonts w:ascii="Times New Roman" w:hAnsi="Times New Roman" w:cs="Times New Roman"/>
          <w:color w:val="000000" w:themeColor="text1"/>
          <w:sz w:val="24"/>
          <w:szCs w:val="24"/>
        </w:rPr>
        <w:t xml:space="preserve">it was difficult to find adequate </w:t>
      </w:r>
      <w:r w:rsidR="00143D52" w:rsidRPr="00206DDA">
        <w:rPr>
          <w:rFonts w:ascii="Times New Roman" w:hAnsi="Times New Roman" w:cs="Times New Roman"/>
          <w:color w:val="000000" w:themeColor="text1"/>
          <w:sz w:val="24"/>
          <w:szCs w:val="24"/>
        </w:rPr>
        <w:t>documentation regarding soil conditions of the microclimates of New York.</w:t>
      </w:r>
      <w:r w:rsidR="002E52AB" w:rsidRPr="00206DDA">
        <w:rPr>
          <w:rFonts w:ascii="Times New Roman" w:hAnsi="Times New Roman" w:cs="Times New Roman"/>
          <w:color w:val="000000" w:themeColor="text1"/>
          <w:sz w:val="24"/>
          <w:szCs w:val="24"/>
        </w:rPr>
        <w:t xml:space="preserve"> For this reason, the team decided to contribute </w:t>
      </w:r>
      <w:r w:rsidR="0068035D" w:rsidRPr="00206DDA">
        <w:rPr>
          <w:rFonts w:ascii="Times New Roman" w:hAnsi="Times New Roman" w:cs="Times New Roman"/>
          <w:color w:val="000000" w:themeColor="text1"/>
          <w:sz w:val="24"/>
          <w:szCs w:val="24"/>
        </w:rPr>
        <w:t xml:space="preserve">data regarding soil </w:t>
      </w:r>
      <w:r w:rsidR="00926D52" w:rsidRPr="00206DDA">
        <w:rPr>
          <w:rFonts w:ascii="Times New Roman" w:hAnsi="Times New Roman" w:cs="Times New Roman"/>
          <w:color w:val="000000" w:themeColor="text1"/>
          <w:sz w:val="24"/>
          <w:szCs w:val="24"/>
        </w:rPr>
        <w:t xml:space="preserve">health and characteristics to the overall NYSDEC project. </w:t>
      </w:r>
    </w:p>
    <w:p w14:paraId="42E0DC55" w14:textId="5AFE7316" w:rsidR="00BE1B39" w:rsidRPr="00206DDA" w:rsidRDefault="46409C37" w:rsidP="00206DDA">
      <w:pPr>
        <w:spacing w:line="360" w:lineRule="auto"/>
        <w:ind w:left="720" w:firstLine="720"/>
        <w:jc w:val="both"/>
        <w:rPr>
          <w:rFonts w:ascii="Times New Roman" w:hAnsi="Times New Roman" w:cs="Times New Roman"/>
          <w:color w:val="000000" w:themeColor="text1"/>
          <w:sz w:val="24"/>
          <w:szCs w:val="24"/>
        </w:rPr>
      </w:pPr>
      <w:r w:rsidRPr="00206DDA">
        <w:rPr>
          <w:rFonts w:ascii="Times New Roman" w:hAnsi="Times New Roman" w:cs="Times New Roman"/>
          <w:color w:val="000000" w:themeColor="text1"/>
          <w:sz w:val="24"/>
          <w:szCs w:val="24"/>
        </w:rPr>
        <w:t xml:space="preserve">There </w:t>
      </w:r>
      <w:r w:rsidR="35F7B6DD" w:rsidRPr="00206DDA">
        <w:rPr>
          <w:rFonts w:ascii="Times New Roman" w:hAnsi="Times New Roman" w:cs="Times New Roman"/>
          <w:color w:val="000000" w:themeColor="text1"/>
          <w:sz w:val="24"/>
          <w:szCs w:val="24"/>
        </w:rPr>
        <w:t>exist</w:t>
      </w:r>
      <w:r w:rsidRPr="00206DDA">
        <w:rPr>
          <w:rFonts w:ascii="Times New Roman" w:hAnsi="Times New Roman" w:cs="Times New Roman"/>
          <w:color w:val="000000" w:themeColor="text1"/>
          <w:sz w:val="24"/>
          <w:szCs w:val="24"/>
        </w:rPr>
        <w:t xml:space="preserve"> several </w:t>
      </w:r>
      <w:r w:rsidR="6CB41B38" w:rsidRPr="00206DDA">
        <w:rPr>
          <w:rFonts w:ascii="Times New Roman" w:hAnsi="Times New Roman" w:cs="Times New Roman"/>
          <w:color w:val="000000" w:themeColor="text1"/>
          <w:sz w:val="24"/>
          <w:szCs w:val="24"/>
        </w:rPr>
        <w:t>diverse types</w:t>
      </w:r>
      <w:r w:rsidRPr="00206DDA">
        <w:rPr>
          <w:rFonts w:ascii="Times New Roman" w:hAnsi="Times New Roman" w:cs="Times New Roman"/>
          <w:color w:val="000000" w:themeColor="text1"/>
          <w:sz w:val="24"/>
          <w:szCs w:val="24"/>
        </w:rPr>
        <w:t xml:space="preserve"> of </w:t>
      </w:r>
      <w:r w:rsidR="2CC4AE25" w:rsidRPr="00206DDA">
        <w:rPr>
          <w:rFonts w:ascii="Times New Roman" w:hAnsi="Times New Roman" w:cs="Times New Roman"/>
          <w:color w:val="000000" w:themeColor="text1"/>
          <w:sz w:val="24"/>
          <w:szCs w:val="24"/>
        </w:rPr>
        <w:t xml:space="preserve">soil </w:t>
      </w:r>
      <w:r w:rsidR="4E9C9089" w:rsidRPr="00206DDA">
        <w:rPr>
          <w:rFonts w:ascii="Times New Roman" w:hAnsi="Times New Roman" w:cs="Times New Roman"/>
          <w:color w:val="000000" w:themeColor="text1"/>
          <w:sz w:val="24"/>
          <w:szCs w:val="24"/>
        </w:rPr>
        <w:t xml:space="preserve">metric </w:t>
      </w:r>
      <w:r w:rsidRPr="00206DDA">
        <w:rPr>
          <w:rFonts w:ascii="Times New Roman" w:hAnsi="Times New Roman" w:cs="Times New Roman"/>
          <w:color w:val="000000" w:themeColor="text1"/>
          <w:sz w:val="24"/>
          <w:szCs w:val="24"/>
        </w:rPr>
        <w:t xml:space="preserve">sensors </w:t>
      </w:r>
      <w:r w:rsidR="355E9CDD" w:rsidRPr="00206DDA">
        <w:rPr>
          <w:rFonts w:ascii="Times New Roman" w:hAnsi="Times New Roman" w:cs="Times New Roman"/>
          <w:color w:val="000000" w:themeColor="text1"/>
          <w:sz w:val="24"/>
          <w:szCs w:val="24"/>
        </w:rPr>
        <w:t xml:space="preserve">from </w:t>
      </w:r>
      <w:r w:rsidR="2864427F" w:rsidRPr="00206DDA">
        <w:rPr>
          <w:rFonts w:ascii="Times New Roman" w:hAnsi="Times New Roman" w:cs="Times New Roman"/>
          <w:color w:val="000000" w:themeColor="text1"/>
          <w:sz w:val="24"/>
          <w:szCs w:val="24"/>
        </w:rPr>
        <w:t xml:space="preserve">which we </w:t>
      </w:r>
      <w:r w:rsidR="00326504" w:rsidRPr="00206DDA">
        <w:rPr>
          <w:rFonts w:ascii="Times New Roman" w:hAnsi="Times New Roman" w:cs="Times New Roman"/>
          <w:color w:val="000000" w:themeColor="text1"/>
          <w:sz w:val="24"/>
          <w:szCs w:val="24"/>
        </w:rPr>
        <w:t>c</w:t>
      </w:r>
      <w:r w:rsidR="00A94666" w:rsidRPr="00206DDA">
        <w:rPr>
          <w:rFonts w:ascii="Times New Roman" w:hAnsi="Times New Roman" w:cs="Times New Roman"/>
          <w:color w:val="000000" w:themeColor="text1"/>
          <w:sz w:val="24"/>
          <w:szCs w:val="24"/>
        </w:rPr>
        <w:t>ould</w:t>
      </w:r>
      <w:r w:rsidR="2864427F" w:rsidRPr="00206DDA">
        <w:rPr>
          <w:rFonts w:ascii="Times New Roman" w:hAnsi="Times New Roman" w:cs="Times New Roman"/>
          <w:color w:val="000000" w:themeColor="text1"/>
          <w:sz w:val="24"/>
          <w:szCs w:val="24"/>
        </w:rPr>
        <w:t xml:space="preserve"> choose </w:t>
      </w:r>
      <w:r w:rsidR="355E9CDD" w:rsidRPr="00206DDA">
        <w:rPr>
          <w:rFonts w:ascii="Times New Roman" w:hAnsi="Times New Roman" w:cs="Times New Roman"/>
          <w:color w:val="000000" w:themeColor="text1"/>
          <w:sz w:val="24"/>
          <w:szCs w:val="24"/>
        </w:rPr>
        <w:t xml:space="preserve">to build our collection device. </w:t>
      </w:r>
      <w:r w:rsidR="2B71C94D" w:rsidRPr="00206DDA">
        <w:rPr>
          <w:rFonts w:ascii="Times New Roman" w:hAnsi="Times New Roman" w:cs="Times New Roman"/>
          <w:color w:val="000000" w:themeColor="text1"/>
          <w:sz w:val="24"/>
          <w:szCs w:val="24"/>
        </w:rPr>
        <w:t>These include</w:t>
      </w:r>
      <w:r w:rsidR="355E9CDD" w:rsidRPr="00206DDA">
        <w:rPr>
          <w:rFonts w:ascii="Times New Roman" w:hAnsi="Times New Roman" w:cs="Times New Roman"/>
          <w:color w:val="000000" w:themeColor="text1"/>
          <w:sz w:val="24"/>
          <w:szCs w:val="24"/>
        </w:rPr>
        <w:t xml:space="preserve"> sensors that can collect soil </w:t>
      </w:r>
      <w:r w:rsidR="6479F1F6" w:rsidRPr="00206DDA">
        <w:rPr>
          <w:rFonts w:ascii="Times New Roman" w:hAnsi="Times New Roman" w:cs="Times New Roman"/>
          <w:color w:val="000000" w:themeColor="text1"/>
          <w:sz w:val="24"/>
          <w:szCs w:val="24"/>
        </w:rPr>
        <w:t xml:space="preserve">and air </w:t>
      </w:r>
      <w:r w:rsidR="355E9CDD" w:rsidRPr="00206DDA">
        <w:rPr>
          <w:rFonts w:ascii="Times New Roman" w:hAnsi="Times New Roman" w:cs="Times New Roman"/>
          <w:color w:val="000000" w:themeColor="text1"/>
          <w:sz w:val="24"/>
          <w:szCs w:val="24"/>
        </w:rPr>
        <w:t xml:space="preserve">temperature, pH levels, </w:t>
      </w:r>
      <w:r w:rsidR="206D3D42" w:rsidRPr="00206DDA">
        <w:rPr>
          <w:rFonts w:ascii="Times New Roman" w:hAnsi="Times New Roman" w:cs="Times New Roman"/>
          <w:color w:val="000000" w:themeColor="text1"/>
          <w:sz w:val="24"/>
          <w:szCs w:val="24"/>
        </w:rPr>
        <w:t xml:space="preserve">ground </w:t>
      </w:r>
      <w:r w:rsidR="355E9CDD" w:rsidRPr="00206DDA">
        <w:rPr>
          <w:rFonts w:ascii="Times New Roman" w:hAnsi="Times New Roman" w:cs="Times New Roman"/>
          <w:color w:val="000000" w:themeColor="text1"/>
          <w:sz w:val="24"/>
          <w:szCs w:val="24"/>
        </w:rPr>
        <w:t xml:space="preserve">moisture, </w:t>
      </w:r>
      <w:r w:rsidR="69E1E79B" w:rsidRPr="00206DDA">
        <w:rPr>
          <w:rFonts w:ascii="Times New Roman" w:hAnsi="Times New Roman" w:cs="Times New Roman"/>
          <w:color w:val="000000" w:themeColor="text1"/>
          <w:sz w:val="24"/>
          <w:szCs w:val="24"/>
        </w:rPr>
        <w:t xml:space="preserve">sunlight, </w:t>
      </w:r>
      <w:r w:rsidR="02D83B77" w:rsidRPr="00206DDA">
        <w:rPr>
          <w:rFonts w:ascii="Times New Roman" w:hAnsi="Times New Roman" w:cs="Times New Roman"/>
          <w:color w:val="000000" w:themeColor="text1"/>
          <w:sz w:val="24"/>
          <w:szCs w:val="24"/>
        </w:rPr>
        <w:t>and iron oxidations</w:t>
      </w:r>
      <w:r w:rsidR="79E89801" w:rsidRPr="00206DDA">
        <w:rPr>
          <w:rFonts w:ascii="Times New Roman" w:hAnsi="Times New Roman" w:cs="Times New Roman"/>
          <w:color w:val="000000" w:themeColor="text1"/>
          <w:sz w:val="24"/>
          <w:szCs w:val="24"/>
        </w:rPr>
        <w:t>,</w:t>
      </w:r>
      <w:r w:rsidR="08FA675B" w:rsidRPr="00206DDA">
        <w:rPr>
          <w:rFonts w:ascii="Times New Roman" w:hAnsi="Times New Roman" w:cs="Times New Roman"/>
          <w:color w:val="000000" w:themeColor="text1"/>
          <w:sz w:val="24"/>
          <w:szCs w:val="24"/>
        </w:rPr>
        <w:t xml:space="preserve"> and we have found that many of these devices are compatible with an Arduino device. </w:t>
      </w:r>
      <w:r w:rsidR="009609FC" w:rsidRPr="00206DDA">
        <w:rPr>
          <w:rFonts w:ascii="Times New Roman" w:hAnsi="Times New Roman" w:cs="Times New Roman"/>
          <w:color w:val="000000" w:themeColor="text1"/>
          <w:sz w:val="24"/>
          <w:szCs w:val="24"/>
        </w:rPr>
        <w:t>The collection of</w:t>
      </w:r>
      <w:r w:rsidR="1F597A13" w:rsidRPr="00206DDA">
        <w:rPr>
          <w:rFonts w:ascii="Times New Roman" w:hAnsi="Times New Roman" w:cs="Times New Roman"/>
          <w:color w:val="000000" w:themeColor="text1"/>
          <w:sz w:val="24"/>
          <w:szCs w:val="24"/>
        </w:rPr>
        <w:t xml:space="preserve"> pH levels from soil </w:t>
      </w:r>
      <w:r w:rsidR="00B948C9" w:rsidRPr="00206DDA">
        <w:rPr>
          <w:rFonts w:ascii="Times New Roman" w:hAnsi="Times New Roman" w:cs="Times New Roman"/>
          <w:color w:val="000000" w:themeColor="text1"/>
          <w:sz w:val="24"/>
          <w:szCs w:val="24"/>
        </w:rPr>
        <w:t>throughout New York’s microclimates</w:t>
      </w:r>
      <w:r w:rsidR="009609FC" w:rsidRPr="00206DDA">
        <w:rPr>
          <w:rFonts w:ascii="Times New Roman" w:hAnsi="Times New Roman" w:cs="Times New Roman"/>
          <w:color w:val="000000" w:themeColor="text1"/>
          <w:sz w:val="24"/>
          <w:szCs w:val="24"/>
        </w:rPr>
        <w:t>,</w:t>
      </w:r>
      <w:r w:rsidR="00B948C9" w:rsidRPr="00206DDA">
        <w:rPr>
          <w:rFonts w:ascii="Times New Roman" w:hAnsi="Times New Roman" w:cs="Times New Roman"/>
          <w:color w:val="000000" w:themeColor="text1"/>
          <w:sz w:val="24"/>
          <w:szCs w:val="24"/>
        </w:rPr>
        <w:t xml:space="preserve"> with special attention to </w:t>
      </w:r>
      <w:r w:rsidR="009F1770" w:rsidRPr="00206DDA">
        <w:rPr>
          <w:rFonts w:ascii="Times New Roman" w:hAnsi="Times New Roman" w:cs="Times New Roman"/>
          <w:color w:val="000000" w:themeColor="text1"/>
          <w:sz w:val="24"/>
          <w:szCs w:val="24"/>
        </w:rPr>
        <w:t>the transitions between the microclimates</w:t>
      </w:r>
      <w:r w:rsidR="002016E6" w:rsidRPr="00206DDA">
        <w:rPr>
          <w:rFonts w:ascii="Times New Roman" w:hAnsi="Times New Roman" w:cs="Times New Roman"/>
          <w:color w:val="000000" w:themeColor="text1"/>
          <w:sz w:val="24"/>
          <w:szCs w:val="24"/>
        </w:rPr>
        <w:t xml:space="preserve"> (see “Resea</w:t>
      </w:r>
      <w:r w:rsidR="00873501" w:rsidRPr="00206DDA">
        <w:rPr>
          <w:rFonts w:ascii="Times New Roman" w:hAnsi="Times New Roman" w:cs="Times New Roman"/>
          <w:color w:val="000000" w:themeColor="text1"/>
          <w:sz w:val="24"/>
          <w:szCs w:val="24"/>
        </w:rPr>
        <w:t>rchers Create…</w:t>
      </w:r>
      <w:r w:rsidR="00AA18EF" w:rsidRPr="00206DDA">
        <w:rPr>
          <w:rFonts w:ascii="Times New Roman" w:hAnsi="Times New Roman" w:cs="Times New Roman"/>
          <w:color w:val="000000" w:themeColor="text1"/>
          <w:sz w:val="24"/>
          <w:szCs w:val="24"/>
        </w:rPr>
        <w:t>”</w:t>
      </w:r>
      <w:r w:rsidR="00873501" w:rsidRPr="00206DDA">
        <w:rPr>
          <w:rFonts w:ascii="Times New Roman" w:hAnsi="Times New Roman" w:cs="Times New Roman"/>
          <w:color w:val="000000" w:themeColor="text1"/>
          <w:sz w:val="24"/>
          <w:szCs w:val="24"/>
        </w:rPr>
        <w:t xml:space="preserve"> article in Citations)</w:t>
      </w:r>
      <w:r w:rsidR="009609FC" w:rsidRPr="00206DDA">
        <w:rPr>
          <w:rFonts w:ascii="Times New Roman" w:hAnsi="Times New Roman" w:cs="Times New Roman"/>
          <w:color w:val="000000" w:themeColor="text1"/>
          <w:sz w:val="24"/>
          <w:szCs w:val="24"/>
        </w:rPr>
        <w:t>, was chosen</w:t>
      </w:r>
      <w:r w:rsidR="1F597A13" w:rsidRPr="00206DDA">
        <w:rPr>
          <w:rFonts w:ascii="Times New Roman" w:hAnsi="Times New Roman" w:cs="Times New Roman"/>
          <w:color w:val="000000" w:themeColor="text1"/>
          <w:sz w:val="24"/>
          <w:szCs w:val="24"/>
        </w:rPr>
        <w:t xml:space="preserve"> </w:t>
      </w:r>
      <w:r w:rsidR="19D60DFC" w:rsidRPr="00206DDA">
        <w:rPr>
          <w:rFonts w:ascii="Times New Roman" w:hAnsi="Times New Roman" w:cs="Times New Roman"/>
          <w:color w:val="000000" w:themeColor="text1"/>
          <w:sz w:val="24"/>
          <w:szCs w:val="24"/>
        </w:rPr>
        <w:t>as the metric</w:t>
      </w:r>
      <w:r w:rsidR="00C527B4" w:rsidRPr="00206DDA">
        <w:rPr>
          <w:rFonts w:ascii="Times New Roman" w:hAnsi="Times New Roman" w:cs="Times New Roman"/>
          <w:color w:val="000000" w:themeColor="text1"/>
          <w:sz w:val="24"/>
          <w:szCs w:val="24"/>
        </w:rPr>
        <w:t xml:space="preserve"> </w:t>
      </w:r>
      <w:r w:rsidR="006B35D9" w:rsidRPr="00206DDA">
        <w:rPr>
          <w:rFonts w:ascii="Times New Roman" w:hAnsi="Times New Roman" w:cs="Times New Roman"/>
          <w:color w:val="000000" w:themeColor="text1"/>
          <w:sz w:val="24"/>
          <w:szCs w:val="24"/>
        </w:rPr>
        <w:t xml:space="preserve">about which data would be </w:t>
      </w:r>
      <w:r w:rsidR="19D60DFC" w:rsidRPr="00206DDA">
        <w:rPr>
          <w:rFonts w:ascii="Times New Roman" w:hAnsi="Times New Roman" w:cs="Times New Roman"/>
          <w:color w:val="000000" w:themeColor="text1"/>
          <w:sz w:val="24"/>
          <w:szCs w:val="24"/>
        </w:rPr>
        <w:t>collect</w:t>
      </w:r>
      <w:r w:rsidR="006B35D9" w:rsidRPr="00206DDA">
        <w:rPr>
          <w:rFonts w:ascii="Times New Roman" w:hAnsi="Times New Roman" w:cs="Times New Roman"/>
          <w:color w:val="000000" w:themeColor="text1"/>
          <w:sz w:val="24"/>
          <w:szCs w:val="24"/>
        </w:rPr>
        <w:t>ed</w:t>
      </w:r>
      <w:r w:rsidR="19D60DFC" w:rsidRPr="00206DDA">
        <w:rPr>
          <w:rFonts w:ascii="Times New Roman" w:hAnsi="Times New Roman" w:cs="Times New Roman"/>
          <w:color w:val="000000" w:themeColor="text1"/>
          <w:sz w:val="24"/>
          <w:szCs w:val="24"/>
        </w:rPr>
        <w:t xml:space="preserve"> </w:t>
      </w:r>
      <w:r w:rsidR="006B35D9" w:rsidRPr="00206DDA">
        <w:rPr>
          <w:rFonts w:ascii="Times New Roman" w:hAnsi="Times New Roman" w:cs="Times New Roman"/>
          <w:color w:val="000000" w:themeColor="text1"/>
          <w:sz w:val="24"/>
          <w:szCs w:val="24"/>
        </w:rPr>
        <w:t>to contribute to the</w:t>
      </w:r>
      <w:r w:rsidR="19D60DFC" w:rsidRPr="00206DDA">
        <w:rPr>
          <w:rFonts w:ascii="Times New Roman" w:hAnsi="Times New Roman" w:cs="Times New Roman"/>
          <w:color w:val="000000" w:themeColor="text1"/>
          <w:sz w:val="24"/>
          <w:szCs w:val="24"/>
        </w:rPr>
        <w:t xml:space="preserve"> NYSDEC </w:t>
      </w:r>
      <w:r w:rsidR="006B35D9" w:rsidRPr="00206DDA">
        <w:rPr>
          <w:rFonts w:ascii="Times New Roman" w:hAnsi="Times New Roman" w:cs="Times New Roman"/>
          <w:color w:val="000000" w:themeColor="text1"/>
          <w:sz w:val="24"/>
          <w:szCs w:val="24"/>
        </w:rPr>
        <w:t>project</w:t>
      </w:r>
      <w:r w:rsidR="00C83A27" w:rsidRPr="00206DDA">
        <w:rPr>
          <w:rFonts w:ascii="Times New Roman" w:hAnsi="Times New Roman" w:cs="Times New Roman"/>
          <w:color w:val="000000" w:themeColor="text1"/>
          <w:sz w:val="24"/>
          <w:szCs w:val="24"/>
        </w:rPr>
        <w:t xml:space="preserve">. </w:t>
      </w:r>
      <w:r w:rsidR="19D60DFC" w:rsidRPr="00206DDA">
        <w:rPr>
          <w:rFonts w:ascii="Times New Roman" w:hAnsi="Times New Roman" w:cs="Times New Roman"/>
          <w:color w:val="000000" w:themeColor="text1"/>
          <w:sz w:val="24"/>
          <w:szCs w:val="24"/>
        </w:rPr>
        <w:t>T</w:t>
      </w:r>
      <w:r w:rsidR="529E15EE" w:rsidRPr="00206DDA">
        <w:rPr>
          <w:rFonts w:ascii="Times New Roman" w:hAnsi="Times New Roman" w:cs="Times New Roman"/>
          <w:color w:val="000000" w:themeColor="text1"/>
          <w:sz w:val="24"/>
          <w:szCs w:val="24"/>
        </w:rPr>
        <w:t xml:space="preserve">hrough </w:t>
      </w:r>
      <w:r w:rsidR="005D0207" w:rsidRPr="00206DDA">
        <w:rPr>
          <w:rFonts w:ascii="Times New Roman" w:hAnsi="Times New Roman" w:cs="Times New Roman"/>
          <w:color w:val="000000" w:themeColor="text1"/>
          <w:sz w:val="24"/>
          <w:szCs w:val="24"/>
        </w:rPr>
        <w:t>the team’s</w:t>
      </w:r>
      <w:r w:rsidR="529E15EE" w:rsidRPr="00206DDA">
        <w:rPr>
          <w:rFonts w:ascii="Times New Roman" w:hAnsi="Times New Roman" w:cs="Times New Roman"/>
          <w:color w:val="000000" w:themeColor="text1"/>
          <w:sz w:val="24"/>
          <w:szCs w:val="24"/>
        </w:rPr>
        <w:t xml:space="preserve"> research</w:t>
      </w:r>
      <w:r w:rsidR="00BA5AC7" w:rsidRPr="00206DDA">
        <w:rPr>
          <w:rFonts w:ascii="Times New Roman" w:hAnsi="Times New Roman" w:cs="Times New Roman"/>
          <w:color w:val="000000" w:themeColor="text1"/>
          <w:sz w:val="24"/>
          <w:szCs w:val="24"/>
        </w:rPr>
        <w:t>,</w:t>
      </w:r>
      <w:r w:rsidR="529E15EE" w:rsidRPr="00206DDA">
        <w:rPr>
          <w:rFonts w:ascii="Times New Roman" w:hAnsi="Times New Roman" w:cs="Times New Roman"/>
          <w:color w:val="000000" w:themeColor="text1"/>
          <w:sz w:val="24"/>
          <w:szCs w:val="24"/>
        </w:rPr>
        <w:t xml:space="preserve"> </w:t>
      </w:r>
      <w:r w:rsidR="00BA5AC7" w:rsidRPr="00206DDA">
        <w:rPr>
          <w:rFonts w:ascii="Times New Roman" w:hAnsi="Times New Roman" w:cs="Times New Roman"/>
          <w:color w:val="000000" w:themeColor="text1"/>
          <w:sz w:val="24"/>
          <w:szCs w:val="24"/>
        </w:rPr>
        <w:t>it was</w:t>
      </w:r>
      <w:r w:rsidR="529E15EE" w:rsidRPr="00206DDA">
        <w:rPr>
          <w:rFonts w:ascii="Times New Roman" w:hAnsi="Times New Roman" w:cs="Times New Roman"/>
          <w:color w:val="000000" w:themeColor="text1"/>
          <w:sz w:val="24"/>
          <w:szCs w:val="24"/>
        </w:rPr>
        <w:t xml:space="preserve"> found that</w:t>
      </w:r>
      <w:r w:rsidR="05935F30" w:rsidRPr="00206DDA">
        <w:rPr>
          <w:rFonts w:ascii="Times New Roman" w:hAnsi="Times New Roman" w:cs="Times New Roman"/>
          <w:color w:val="000000" w:themeColor="text1"/>
          <w:sz w:val="24"/>
          <w:szCs w:val="24"/>
        </w:rPr>
        <w:t xml:space="preserve"> </w:t>
      </w:r>
      <w:r w:rsidR="005D0207" w:rsidRPr="00206DDA">
        <w:rPr>
          <w:rFonts w:ascii="Times New Roman" w:hAnsi="Times New Roman" w:cs="Times New Roman"/>
          <w:color w:val="000000" w:themeColor="text1"/>
          <w:sz w:val="24"/>
          <w:szCs w:val="24"/>
        </w:rPr>
        <w:t>pH levels</w:t>
      </w:r>
      <w:r w:rsidR="529E15EE" w:rsidRPr="00206DDA">
        <w:rPr>
          <w:rFonts w:ascii="Times New Roman" w:hAnsi="Times New Roman" w:cs="Times New Roman"/>
          <w:color w:val="000000" w:themeColor="text1"/>
          <w:sz w:val="24"/>
          <w:szCs w:val="24"/>
        </w:rPr>
        <w:t xml:space="preserve"> </w:t>
      </w:r>
      <w:r w:rsidR="005D0207" w:rsidRPr="00206DDA">
        <w:rPr>
          <w:rFonts w:ascii="Times New Roman" w:hAnsi="Times New Roman" w:cs="Times New Roman"/>
          <w:color w:val="000000" w:themeColor="text1"/>
          <w:sz w:val="24"/>
          <w:szCs w:val="24"/>
        </w:rPr>
        <w:t>are</w:t>
      </w:r>
      <w:r w:rsidR="529E15EE" w:rsidRPr="00206DDA">
        <w:rPr>
          <w:rFonts w:ascii="Times New Roman" w:hAnsi="Times New Roman" w:cs="Times New Roman"/>
          <w:color w:val="000000" w:themeColor="text1"/>
          <w:sz w:val="24"/>
          <w:szCs w:val="24"/>
        </w:rPr>
        <w:t xml:space="preserve"> a </w:t>
      </w:r>
      <w:r w:rsidR="7AF8227E" w:rsidRPr="00206DDA">
        <w:rPr>
          <w:rFonts w:ascii="Times New Roman" w:hAnsi="Times New Roman" w:cs="Times New Roman"/>
          <w:color w:val="000000" w:themeColor="text1"/>
          <w:sz w:val="24"/>
          <w:szCs w:val="24"/>
        </w:rPr>
        <w:t>reliable</w:t>
      </w:r>
      <w:r w:rsidR="529E15EE" w:rsidRPr="00206DDA">
        <w:rPr>
          <w:rFonts w:ascii="Times New Roman" w:hAnsi="Times New Roman" w:cs="Times New Roman"/>
          <w:color w:val="000000" w:themeColor="text1"/>
          <w:sz w:val="24"/>
          <w:szCs w:val="24"/>
        </w:rPr>
        <w:t xml:space="preserve"> and stable metric </w:t>
      </w:r>
      <w:r w:rsidR="201D1EFE" w:rsidRPr="00206DDA">
        <w:rPr>
          <w:rFonts w:ascii="Times New Roman" w:hAnsi="Times New Roman" w:cs="Times New Roman"/>
          <w:color w:val="000000" w:themeColor="text1"/>
          <w:sz w:val="24"/>
          <w:szCs w:val="24"/>
        </w:rPr>
        <w:t xml:space="preserve">that can be collected over </w:t>
      </w:r>
      <w:r w:rsidR="007E0BCC" w:rsidRPr="00206DDA">
        <w:rPr>
          <w:rFonts w:ascii="Times New Roman" w:hAnsi="Times New Roman" w:cs="Times New Roman"/>
          <w:color w:val="000000" w:themeColor="text1"/>
          <w:sz w:val="24"/>
          <w:szCs w:val="24"/>
        </w:rPr>
        <w:t xml:space="preserve">an extended </w:t>
      </w:r>
      <w:r w:rsidR="009800EC" w:rsidRPr="00206DDA">
        <w:rPr>
          <w:rFonts w:ascii="Times New Roman" w:hAnsi="Times New Roman" w:cs="Times New Roman"/>
          <w:color w:val="000000" w:themeColor="text1"/>
          <w:sz w:val="24"/>
          <w:szCs w:val="24"/>
        </w:rPr>
        <w:t>period</w:t>
      </w:r>
      <w:r w:rsidR="201D1EFE" w:rsidRPr="00206DDA">
        <w:rPr>
          <w:rFonts w:ascii="Times New Roman" w:hAnsi="Times New Roman" w:cs="Times New Roman"/>
          <w:color w:val="000000" w:themeColor="text1"/>
          <w:sz w:val="24"/>
          <w:szCs w:val="24"/>
        </w:rPr>
        <w:t xml:space="preserve"> and </w:t>
      </w:r>
      <w:r w:rsidR="00A80741" w:rsidRPr="00206DDA">
        <w:rPr>
          <w:rFonts w:ascii="Times New Roman" w:hAnsi="Times New Roman" w:cs="Times New Roman"/>
          <w:color w:val="000000" w:themeColor="text1"/>
          <w:sz w:val="24"/>
          <w:szCs w:val="24"/>
        </w:rPr>
        <w:t>characterize soil health</w:t>
      </w:r>
      <w:r w:rsidR="00F6030F" w:rsidRPr="00206DDA">
        <w:rPr>
          <w:rFonts w:ascii="Times New Roman" w:hAnsi="Times New Roman" w:cs="Times New Roman"/>
          <w:color w:val="000000" w:themeColor="text1"/>
          <w:sz w:val="24"/>
          <w:szCs w:val="24"/>
        </w:rPr>
        <w:t xml:space="preserve"> quite well</w:t>
      </w:r>
      <w:r w:rsidR="00D91220" w:rsidRPr="00206DDA">
        <w:rPr>
          <w:rFonts w:ascii="Times New Roman" w:hAnsi="Times New Roman" w:cs="Times New Roman"/>
          <w:color w:val="000000" w:themeColor="text1"/>
          <w:sz w:val="24"/>
          <w:szCs w:val="24"/>
        </w:rPr>
        <w:t xml:space="preserve"> (see “Researchers Create…” article in Citations)</w:t>
      </w:r>
      <w:r w:rsidR="201D1EFE" w:rsidRPr="00206DDA">
        <w:rPr>
          <w:rFonts w:ascii="Times New Roman" w:hAnsi="Times New Roman" w:cs="Times New Roman"/>
          <w:color w:val="000000" w:themeColor="text1"/>
          <w:sz w:val="24"/>
          <w:szCs w:val="24"/>
        </w:rPr>
        <w:t>.</w:t>
      </w:r>
      <w:r w:rsidR="529E15EE" w:rsidRPr="00206DDA">
        <w:rPr>
          <w:rFonts w:ascii="Times New Roman" w:hAnsi="Times New Roman" w:cs="Times New Roman"/>
          <w:color w:val="000000" w:themeColor="text1"/>
          <w:sz w:val="24"/>
          <w:szCs w:val="24"/>
        </w:rPr>
        <w:t xml:space="preserve"> </w:t>
      </w:r>
    </w:p>
    <w:p w14:paraId="3541314F" w14:textId="2EB3BA0A" w:rsidR="005F4598" w:rsidRPr="00206DDA" w:rsidRDefault="65163812" w:rsidP="00206DDA">
      <w:pPr>
        <w:spacing w:line="360" w:lineRule="auto"/>
        <w:ind w:left="720" w:firstLine="720"/>
        <w:jc w:val="both"/>
        <w:rPr>
          <w:rFonts w:ascii="Times New Roman" w:hAnsi="Times New Roman" w:cs="Times New Roman"/>
          <w:color w:val="000000" w:themeColor="text1"/>
          <w:sz w:val="24"/>
          <w:szCs w:val="24"/>
        </w:rPr>
      </w:pPr>
      <w:r w:rsidRPr="00206DDA">
        <w:rPr>
          <w:rFonts w:ascii="Times New Roman" w:hAnsi="Times New Roman" w:cs="Times New Roman"/>
          <w:color w:val="000000" w:themeColor="text1"/>
          <w:sz w:val="24"/>
          <w:szCs w:val="24"/>
        </w:rPr>
        <w:t xml:space="preserve">By collecting the pH levels from a </w:t>
      </w:r>
      <w:r w:rsidR="00C8A4E1" w:rsidRPr="00206DDA">
        <w:rPr>
          <w:rFonts w:ascii="Times New Roman" w:hAnsi="Times New Roman" w:cs="Times New Roman"/>
          <w:color w:val="000000" w:themeColor="text1"/>
          <w:sz w:val="24"/>
          <w:szCs w:val="24"/>
        </w:rPr>
        <w:t xml:space="preserve">submerged probe, there is less chance of the sensor being </w:t>
      </w:r>
      <w:r w:rsidR="7D4DD397" w:rsidRPr="00206DDA">
        <w:rPr>
          <w:rFonts w:ascii="Times New Roman" w:hAnsi="Times New Roman" w:cs="Times New Roman"/>
          <w:color w:val="000000" w:themeColor="text1"/>
          <w:sz w:val="24"/>
          <w:szCs w:val="24"/>
        </w:rPr>
        <w:t>disturbed</w:t>
      </w:r>
      <w:r w:rsidR="00C8A4E1" w:rsidRPr="00206DDA">
        <w:rPr>
          <w:rFonts w:ascii="Times New Roman" w:hAnsi="Times New Roman" w:cs="Times New Roman"/>
          <w:color w:val="000000" w:themeColor="text1"/>
          <w:sz w:val="24"/>
          <w:szCs w:val="24"/>
        </w:rPr>
        <w:t xml:space="preserve"> by wildlife </w:t>
      </w:r>
      <w:r w:rsidR="5AFD2E8A" w:rsidRPr="00206DDA">
        <w:rPr>
          <w:rFonts w:ascii="Times New Roman" w:hAnsi="Times New Roman" w:cs="Times New Roman"/>
          <w:color w:val="000000" w:themeColor="text1"/>
          <w:sz w:val="24"/>
          <w:szCs w:val="24"/>
        </w:rPr>
        <w:t>and human interactions.</w:t>
      </w:r>
      <w:r w:rsidR="00C8A4E1" w:rsidRPr="00206DDA">
        <w:rPr>
          <w:rFonts w:ascii="Times New Roman" w:hAnsi="Times New Roman" w:cs="Times New Roman"/>
          <w:color w:val="000000" w:themeColor="text1"/>
          <w:sz w:val="24"/>
          <w:szCs w:val="24"/>
        </w:rPr>
        <w:t xml:space="preserve"> </w:t>
      </w:r>
      <w:r w:rsidR="2D10E16A" w:rsidRPr="00206DDA">
        <w:rPr>
          <w:rFonts w:ascii="Times New Roman" w:hAnsi="Times New Roman" w:cs="Times New Roman"/>
          <w:color w:val="000000" w:themeColor="text1"/>
          <w:sz w:val="24"/>
          <w:szCs w:val="24"/>
        </w:rPr>
        <w:t xml:space="preserve">Our </w:t>
      </w:r>
      <w:r w:rsidR="2BF190C1" w:rsidRPr="00206DDA">
        <w:rPr>
          <w:rFonts w:ascii="Times New Roman" w:hAnsi="Times New Roman" w:cs="Times New Roman"/>
          <w:color w:val="000000" w:themeColor="text1"/>
          <w:sz w:val="24"/>
          <w:szCs w:val="24"/>
        </w:rPr>
        <w:t xml:space="preserve">system will be using </w:t>
      </w:r>
      <w:r w:rsidR="4280A590" w:rsidRPr="00206DDA">
        <w:rPr>
          <w:rFonts w:ascii="Times New Roman" w:hAnsi="Times New Roman" w:cs="Times New Roman"/>
          <w:color w:val="000000" w:themeColor="text1"/>
          <w:sz w:val="24"/>
          <w:szCs w:val="24"/>
        </w:rPr>
        <w:t>a</w:t>
      </w:r>
      <w:r w:rsidR="00684104" w:rsidRPr="00206DDA">
        <w:rPr>
          <w:rFonts w:ascii="Times New Roman" w:hAnsi="Times New Roman" w:cs="Times New Roman"/>
          <w:color w:val="000000" w:themeColor="text1"/>
          <w:sz w:val="24"/>
          <w:szCs w:val="24"/>
        </w:rPr>
        <w:t>n</w:t>
      </w:r>
      <w:r w:rsidR="4280A590" w:rsidRPr="00206DDA">
        <w:rPr>
          <w:rFonts w:ascii="Times New Roman" w:hAnsi="Times New Roman" w:cs="Times New Roman"/>
          <w:color w:val="000000" w:themeColor="text1"/>
          <w:sz w:val="24"/>
          <w:szCs w:val="24"/>
        </w:rPr>
        <w:t xml:space="preserve"> </w:t>
      </w:r>
      <w:r w:rsidR="00684104" w:rsidRPr="00206DDA">
        <w:rPr>
          <w:rFonts w:ascii="Times New Roman" w:hAnsi="Times New Roman" w:cs="Times New Roman"/>
          <w:color w:val="000000" w:themeColor="text1"/>
          <w:sz w:val="24"/>
          <w:szCs w:val="24"/>
        </w:rPr>
        <w:t>energy storage</w:t>
      </w:r>
      <w:r w:rsidR="2BF190C1" w:rsidRPr="00206DDA">
        <w:rPr>
          <w:rFonts w:ascii="Times New Roman" w:hAnsi="Times New Roman" w:cs="Times New Roman"/>
          <w:color w:val="000000" w:themeColor="text1"/>
          <w:sz w:val="24"/>
          <w:szCs w:val="24"/>
        </w:rPr>
        <w:t xml:space="preserve"> system to power the </w:t>
      </w:r>
      <w:r w:rsidR="1608A2CC" w:rsidRPr="00206DDA">
        <w:rPr>
          <w:rFonts w:ascii="Times New Roman" w:hAnsi="Times New Roman" w:cs="Times New Roman"/>
          <w:color w:val="000000" w:themeColor="text1"/>
          <w:sz w:val="24"/>
          <w:szCs w:val="24"/>
        </w:rPr>
        <w:t>collection</w:t>
      </w:r>
      <w:r w:rsidR="2BF190C1" w:rsidRPr="00206DDA">
        <w:rPr>
          <w:rFonts w:ascii="Times New Roman" w:hAnsi="Times New Roman" w:cs="Times New Roman"/>
          <w:color w:val="000000" w:themeColor="text1"/>
          <w:sz w:val="24"/>
          <w:szCs w:val="24"/>
        </w:rPr>
        <w:t xml:space="preserve"> device and </w:t>
      </w:r>
      <w:r w:rsidR="003A57BB" w:rsidRPr="00206DDA">
        <w:rPr>
          <w:rFonts w:ascii="Times New Roman" w:hAnsi="Times New Roman" w:cs="Times New Roman"/>
          <w:color w:val="000000" w:themeColor="text1"/>
          <w:sz w:val="24"/>
          <w:szCs w:val="24"/>
        </w:rPr>
        <w:t>to</w:t>
      </w:r>
      <w:r w:rsidR="11873580" w:rsidRPr="00206DDA">
        <w:rPr>
          <w:rFonts w:ascii="Times New Roman" w:hAnsi="Times New Roman" w:cs="Times New Roman"/>
          <w:color w:val="000000" w:themeColor="text1"/>
          <w:sz w:val="24"/>
          <w:szCs w:val="24"/>
        </w:rPr>
        <w:t xml:space="preserve"> transm</w:t>
      </w:r>
      <w:r w:rsidR="003A57BB" w:rsidRPr="00206DDA">
        <w:rPr>
          <w:rFonts w:ascii="Times New Roman" w:hAnsi="Times New Roman" w:cs="Times New Roman"/>
          <w:color w:val="000000" w:themeColor="text1"/>
          <w:sz w:val="24"/>
          <w:szCs w:val="24"/>
        </w:rPr>
        <w:t>it</w:t>
      </w:r>
      <w:r w:rsidR="11873580" w:rsidRPr="00206DDA">
        <w:rPr>
          <w:rFonts w:ascii="Times New Roman" w:hAnsi="Times New Roman" w:cs="Times New Roman"/>
          <w:color w:val="000000" w:themeColor="text1"/>
          <w:sz w:val="24"/>
          <w:szCs w:val="24"/>
        </w:rPr>
        <w:t xml:space="preserve"> </w:t>
      </w:r>
      <w:r w:rsidR="6E1D3A29" w:rsidRPr="00206DDA">
        <w:rPr>
          <w:rFonts w:ascii="Times New Roman" w:hAnsi="Times New Roman" w:cs="Times New Roman"/>
          <w:color w:val="000000" w:themeColor="text1"/>
          <w:sz w:val="24"/>
          <w:szCs w:val="24"/>
        </w:rPr>
        <w:t>data to the technician.</w:t>
      </w:r>
      <w:r w:rsidR="002F6953" w:rsidRPr="00206DDA">
        <w:rPr>
          <w:rFonts w:ascii="Times New Roman" w:hAnsi="Times New Roman" w:cs="Times New Roman"/>
          <w:color w:val="000000" w:themeColor="text1"/>
          <w:sz w:val="24"/>
          <w:szCs w:val="24"/>
        </w:rPr>
        <w:t xml:space="preserve"> It will collect data four times per day, store the data on</w:t>
      </w:r>
      <w:r w:rsidR="003B4F74" w:rsidRPr="00206DDA">
        <w:rPr>
          <w:rFonts w:ascii="Times New Roman" w:hAnsi="Times New Roman" w:cs="Times New Roman"/>
          <w:color w:val="000000" w:themeColor="text1"/>
          <w:sz w:val="24"/>
          <w:szCs w:val="24"/>
        </w:rPr>
        <w:t xml:space="preserve"> an integrated storage device, and go into a sleep mode the </w:t>
      </w:r>
      <w:r w:rsidR="0065075E" w:rsidRPr="00206DDA">
        <w:rPr>
          <w:rFonts w:ascii="Times New Roman" w:hAnsi="Times New Roman" w:cs="Times New Roman"/>
          <w:color w:val="000000" w:themeColor="text1"/>
          <w:sz w:val="24"/>
          <w:szCs w:val="24"/>
        </w:rPr>
        <w:t>rest of the time.</w:t>
      </w:r>
      <w:r w:rsidR="003B4F74" w:rsidRPr="00206DDA">
        <w:rPr>
          <w:rFonts w:ascii="Times New Roman" w:hAnsi="Times New Roman" w:cs="Times New Roman"/>
          <w:color w:val="000000" w:themeColor="text1"/>
          <w:sz w:val="24"/>
          <w:szCs w:val="24"/>
        </w:rPr>
        <w:t xml:space="preserve"> </w:t>
      </w:r>
    </w:p>
    <w:p w14:paraId="74F49902" w14:textId="77777777" w:rsidR="00C937CA" w:rsidRPr="00206DDA" w:rsidRDefault="00C937CA" w:rsidP="00206DDA">
      <w:pPr>
        <w:spacing w:line="360" w:lineRule="auto"/>
        <w:rPr>
          <w:rFonts w:ascii="Times New Roman" w:hAnsi="Times New Roman" w:cs="Times New Roman"/>
          <w:b/>
          <w:bCs/>
          <w:color w:val="000000" w:themeColor="text1"/>
          <w:sz w:val="24"/>
          <w:szCs w:val="24"/>
        </w:rPr>
      </w:pPr>
      <w:r w:rsidRPr="00206DDA">
        <w:rPr>
          <w:rFonts w:ascii="Times New Roman" w:hAnsi="Times New Roman" w:cs="Times New Roman"/>
          <w:b/>
          <w:bCs/>
          <w:color w:val="000000" w:themeColor="text1"/>
          <w:sz w:val="24"/>
          <w:szCs w:val="24"/>
        </w:rPr>
        <w:lastRenderedPageBreak/>
        <w:t>3. System Requirements</w:t>
      </w:r>
    </w:p>
    <w:p w14:paraId="669ED3C4" w14:textId="77777777" w:rsidR="00C937CA" w:rsidRPr="00206DDA" w:rsidRDefault="00C937CA" w:rsidP="00206DDA">
      <w:pPr>
        <w:spacing w:line="360" w:lineRule="auto"/>
        <w:ind w:firstLine="720"/>
        <w:rPr>
          <w:rFonts w:ascii="Times New Roman" w:hAnsi="Times New Roman" w:cs="Times New Roman"/>
          <w:b/>
          <w:bCs/>
          <w:color w:val="000000" w:themeColor="text1"/>
          <w:sz w:val="24"/>
          <w:szCs w:val="24"/>
        </w:rPr>
      </w:pPr>
      <w:r w:rsidRPr="00206DDA">
        <w:rPr>
          <w:rFonts w:ascii="Times New Roman" w:hAnsi="Times New Roman" w:cs="Times New Roman"/>
          <w:b/>
          <w:bCs/>
          <w:color w:val="000000" w:themeColor="text1"/>
          <w:sz w:val="24"/>
          <w:szCs w:val="24"/>
        </w:rPr>
        <w:t>a. Use Case Diagram</w:t>
      </w:r>
    </w:p>
    <w:p w14:paraId="72B71B7E" w14:textId="3F52BE6F" w:rsidR="00CD5DD6" w:rsidRPr="00206DDA" w:rsidRDefault="52EC50A2" w:rsidP="00206DDA">
      <w:pPr>
        <w:spacing w:line="360" w:lineRule="auto"/>
        <w:ind w:left="720" w:firstLine="720"/>
        <w:jc w:val="both"/>
        <w:rPr>
          <w:rFonts w:ascii="Times New Roman" w:hAnsi="Times New Roman" w:cs="Times New Roman"/>
          <w:color w:val="000000" w:themeColor="text1"/>
          <w:sz w:val="24"/>
          <w:szCs w:val="24"/>
        </w:rPr>
      </w:pPr>
      <w:r w:rsidRPr="00206DDA">
        <w:rPr>
          <w:rFonts w:ascii="Times New Roman" w:hAnsi="Times New Roman" w:cs="Times New Roman"/>
          <w:color w:val="000000" w:themeColor="text1"/>
          <w:sz w:val="24"/>
          <w:szCs w:val="24"/>
        </w:rPr>
        <w:t>The use case diagram below shows the</w:t>
      </w:r>
      <w:r w:rsidR="00B402F5" w:rsidRPr="00206DDA">
        <w:rPr>
          <w:rFonts w:ascii="Times New Roman" w:hAnsi="Times New Roman" w:cs="Times New Roman"/>
          <w:color w:val="000000" w:themeColor="text1"/>
          <w:sz w:val="24"/>
          <w:szCs w:val="24"/>
        </w:rPr>
        <w:t xml:space="preserve"> actions and functions related to the </w:t>
      </w:r>
      <w:r w:rsidR="004A54AE" w:rsidRPr="00206DDA">
        <w:rPr>
          <w:rFonts w:ascii="Times New Roman" w:hAnsi="Times New Roman" w:cs="Times New Roman"/>
          <w:color w:val="000000" w:themeColor="text1"/>
          <w:sz w:val="24"/>
          <w:szCs w:val="24"/>
        </w:rPr>
        <w:t xml:space="preserve">microclimate monitoring </w:t>
      </w:r>
      <w:r w:rsidR="00027D30" w:rsidRPr="00206DDA">
        <w:rPr>
          <w:rFonts w:ascii="Times New Roman" w:hAnsi="Times New Roman" w:cs="Times New Roman"/>
          <w:color w:val="000000" w:themeColor="text1"/>
          <w:sz w:val="24"/>
          <w:szCs w:val="24"/>
        </w:rPr>
        <w:t>system.</w:t>
      </w:r>
      <w:r w:rsidR="2761536F" w:rsidRPr="00206DDA">
        <w:rPr>
          <w:rFonts w:ascii="Times New Roman" w:hAnsi="Times New Roman" w:cs="Times New Roman"/>
          <w:color w:val="000000" w:themeColor="text1"/>
          <w:sz w:val="24"/>
          <w:szCs w:val="24"/>
        </w:rPr>
        <w:t xml:space="preserve"> In our system, the technician will </w:t>
      </w:r>
      <w:r w:rsidR="372BC2AF" w:rsidRPr="00206DDA">
        <w:rPr>
          <w:rFonts w:ascii="Times New Roman" w:hAnsi="Times New Roman" w:cs="Times New Roman"/>
          <w:color w:val="000000" w:themeColor="text1"/>
          <w:sz w:val="24"/>
          <w:szCs w:val="24"/>
        </w:rPr>
        <w:t xml:space="preserve">be responsible for collecting the data from the FSU located in </w:t>
      </w:r>
      <w:r w:rsidR="1DBE9571" w:rsidRPr="00206DDA">
        <w:rPr>
          <w:rFonts w:ascii="Times New Roman" w:hAnsi="Times New Roman" w:cs="Times New Roman"/>
          <w:color w:val="000000" w:themeColor="text1"/>
          <w:sz w:val="24"/>
          <w:szCs w:val="24"/>
        </w:rPr>
        <w:t>a remote location</w:t>
      </w:r>
      <w:r w:rsidR="79144436" w:rsidRPr="00206DDA">
        <w:rPr>
          <w:rFonts w:ascii="Times New Roman" w:hAnsi="Times New Roman" w:cs="Times New Roman"/>
          <w:color w:val="000000" w:themeColor="text1"/>
          <w:sz w:val="24"/>
          <w:szCs w:val="24"/>
        </w:rPr>
        <w:t xml:space="preserve"> by taking their laptop computer</w:t>
      </w:r>
      <w:r w:rsidR="00834DC5" w:rsidRPr="00206DDA">
        <w:rPr>
          <w:rFonts w:ascii="Times New Roman" w:hAnsi="Times New Roman" w:cs="Times New Roman"/>
          <w:color w:val="000000" w:themeColor="text1"/>
          <w:sz w:val="24"/>
          <w:szCs w:val="24"/>
        </w:rPr>
        <w:t>,</w:t>
      </w:r>
      <w:r w:rsidR="79144436" w:rsidRPr="00206DDA">
        <w:rPr>
          <w:rFonts w:ascii="Times New Roman" w:hAnsi="Times New Roman" w:cs="Times New Roman"/>
          <w:color w:val="000000" w:themeColor="text1"/>
          <w:sz w:val="24"/>
          <w:szCs w:val="24"/>
        </w:rPr>
        <w:t xml:space="preserve"> with the receiver </w:t>
      </w:r>
      <w:proofErr w:type="gramStart"/>
      <w:r w:rsidR="79144436" w:rsidRPr="00206DDA">
        <w:rPr>
          <w:rFonts w:ascii="Times New Roman" w:hAnsi="Times New Roman" w:cs="Times New Roman"/>
          <w:color w:val="000000" w:themeColor="text1"/>
          <w:sz w:val="24"/>
          <w:szCs w:val="24"/>
        </w:rPr>
        <w:t>attached</w:t>
      </w:r>
      <w:r w:rsidR="00834DC5" w:rsidRPr="00206DDA">
        <w:rPr>
          <w:rFonts w:ascii="Times New Roman" w:hAnsi="Times New Roman" w:cs="Times New Roman"/>
          <w:color w:val="000000" w:themeColor="text1"/>
          <w:sz w:val="24"/>
          <w:szCs w:val="24"/>
        </w:rPr>
        <w:t>,</w:t>
      </w:r>
      <w:proofErr w:type="gramEnd"/>
      <w:r w:rsidR="79144436" w:rsidRPr="00206DDA">
        <w:rPr>
          <w:rFonts w:ascii="Times New Roman" w:hAnsi="Times New Roman" w:cs="Times New Roman"/>
          <w:color w:val="000000" w:themeColor="text1"/>
          <w:sz w:val="24"/>
          <w:szCs w:val="24"/>
        </w:rPr>
        <w:t xml:space="preserve"> to the </w:t>
      </w:r>
      <w:r w:rsidR="007E26F9" w:rsidRPr="00206DDA">
        <w:rPr>
          <w:rFonts w:ascii="Times New Roman" w:hAnsi="Times New Roman" w:cs="Times New Roman"/>
          <w:color w:val="000000" w:themeColor="text1"/>
          <w:sz w:val="24"/>
          <w:szCs w:val="24"/>
        </w:rPr>
        <w:t xml:space="preserve">general </w:t>
      </w:r>
      <w:r w:rsidR="79144436" w:rsidRPr="00206DDA">
        <w:rPr>
          <w:rFonts w:ascii="Times New Roman" w:hAnsi="Times New Roman" w:cs="Times New Roman"/>
          <w:color w:val="000000" w:themeColor="text1"/>
          <w:sz w:val="24"/>
          <w:szCs w:val="24"/>
        </w:rPr>
        <w:t xml:space="preserve">location of the FSU. Once within range, the technician will </w:t>
      </w:r>
      <w:r w:rsidR="185A1333" w:rsidRPr="00206DDA">
        <w:rPr>
          <w:rFonts w:ascii="Times New Roman" w:hAnsi="Times New Roman" w:cs="Times New Roman"/>
          <w:color w:val="000000" w:themeColor="text1"/>
          <w:sz w:val="24"/>
          <w:szCs w:val="24"/>
        </w:rPr>
        <w:t>initiate</w:t>
      </w:r>
      <w:r w:rsidR="79144436" w:rsidRPr="00206DDA">
        <w:rPr>
          <w:rFonts w:ascii="Times New Roman" w:hAnsi="Times New Roman" w:cs="Times New Roman"/>
          <w:color w:val="000000" w:themeColor="text1"/>
          <w:sz w:val="24"/>
          <w:szCs w:val="24"/>
        </w:rPr>
        <w:t xml:space="preserve"> the </w:t>
      </w:r>
      <w:r w:rsidR="00DD798C" w:rsidRPr="00206DDA">
        <w:rPr>
          <w:rFonts w:ascii="Times New Roman" w:hAnsi="Times New Roman" w:cs="Times New Roman"/>
          <w:color w:val="000000" w:themeColor="text1"/>
          <w:sz w:val="24"/>
          <w:szCs w:val="24"/>
        </w:rPr>
        <w:t xml:space="preserve">transfer of the </w:t>
      </w:r>
      <w:r w:rsidR="543E573B" w:rsidRPr="00206DDA">
        <w:rPr>
          <w:rFonts w:ascii="Times New Roman" w:hAnsi="Times New Roman" w:cs="Times New Roman"/>
          <w:color w:val="000000" w:themeColor="text1"/>
          <w:sz w:val="24"/>
          <w:szCs w:val="24"/>
        </w:rPr>
        <w:t>stored</w:t>
      </w:r>
      <w:r w:rsidR="79144436" w:rsidRPr="00206DDA">
        <w:rPr>
          <w:rFonts w:ascii="Times New Roman" w:hAnsi="Times New Roman" w:cs="Times New Roman"/>
          <w:color w:val="000000" w:themeColor="text1"/>
          <w:sz w:val="24"/>
          <w:szCs w:val="24"/>
        </w:rPr>
        <w:t xml:space="preserve"> data </w:t>
      </w:r>
      <w:r w:rsidR="091A2949" w:rsidRPr="00206DDA">
        <w:rPr>
          <w:rFonts w:ascii="Times New Roman" w:hAnsi="Times New Roman" w:cs="Times New Roman"/>
          <w:color w:val="000000" w:themeColor="text1"/>
          <w:sz w:val="24"/>
          <w:szCs w:val="24"/>
        </w:rPr>
        <w:t xml:space="preserve">from the FSU </w:t>
      </w:r>
      <w:r w:rsidR="79144436" w:rsidRPr="00206DDA">
        <w:rPr>
          <w:rFonts w:ascii="Times New Roman" w:hAnsi="Times New Roman" w:cs="Times New Roman"/>
          <w:color w:val="000000" w:themeColor="text1"/>
          <w:sz w:val="24"/>
          <w:szCs w:val="24"/>
        </w:rPr>
        <w:t xml:space="preserve">to </w:t>
      </w:r>
      <w:r w:rsidR="3DDF30D9" w:rsidRPr="00206DDA">
        <w:rPr>
          <w:rFonts w:ascii="Times New Roman" w:hAnsi="Times New Roman" w:cs="Times New Roman"/>
          <w:color w:val="000000" w:themeColor="text1"/>
          <w:sz w:val="24"/>
          <w:szCs w:val="24"/>
        </w:rPr>
        <w:t>the</w:t>
      </w:r>
      <w:r w:rsidR="001915E3" w:rsidRPr="00206DDA">
        <w:rPr>
          <w:rFonts w:ascii="Times New Roman" w:hAnsi="Times New Roman" w:cs="Times New Roman"/>
          <w:color w:val="000000" w:themeColor="text1"/>
          <w:sz w:val="24"/>
          <w:szCs w:val="24"/>
        </w:rPr>
        <w:t>ir</w:t>
      </w:r>
      <w:r w:rsidR="3DDF30D9" w:rsidRPr="00206DDA">
        <w:rPr>
          <w:rFonts w:ascii="Times New Roman" w:hAnsi="Times New Roman" w:cs="Times New Roman"/>
          <w:color w:val="000000" w:themeColor="text1"/>
          <w:sz w:val="24"/>
          <w:szCs w:val="24"/>
        </w:rPr>
        <w:t xml:space="preserve"> laptop. </w:t>
      </w:r>
      <w:r w:rsidR="1606BFFA" w:rsidRPr="00206DDA">
        <w:rPr>
          <w:rFonts w:ascii="Times New Roman" w:hAnsi="Times New Roman" w:cs="Times New Roman"/>
          <w:color w:val="000000" w:themeColor="text1"/>
          <w:sz w:val="24"/>
          <w:szCs w:val="24"/>
        </w:rPr>
        <w:t xml:space="preserve">Once the data is received, the technician will give it a quick check to make sure that the sensor is gathering </w:t>
      </w:r>
      <w:r w:rsidR="009C0380" w:rsidRPr="00206DDA">
        <w:rPr>
          <w:rFonts w:ascii="Times New Roman" w:hAnsi="Times New Roman" w:cs="Times New Roman"/>
          <w:color w:val="000000" w:themeColor="text1"/>
          <w:sz w:val="24"/>
          <w:szCs w:val="24"/>
        </w:rPr>
        <w:t>valid</w:t>
      </w:r>
      <w:r w:rsidR="1606BFFA" w:rsidRPr="00206DDA">
        <w:rPr>
          <w:rFonts w:ascii="Times New Roman" w:hAnsi="Times New Roman" w:cs="Times New Roman"/>
          <w:color w:val="000000" w:themeColor="text1"/>
          <w:sz w:val="24"/>
          <w:szCs w:val="24"/>
        </w:rPr>
        <w:t xml:space="preserve"> data points and make calibrations to the unit if necessary.</w:t>
      </w:r>
    </w:p>
    <w:p w14:paraId="6F8FBE77" w14:textId="073DA571" w:rsidR="00870BFF" w:rsidRPr="00206DDA" w:rsidRDefault="007B03FF" w:rsidP="007B03FF">
      <w:pPr>
        <w:spacing w:line="360" w:lineRule="auto"/>
        <w:ind w:left="720" w:firstLine="720"/>
        <w:jc w:val="both"/>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58253" behindDoc="0" locked="0" layoutInCell="1" allowOverlap="1" wp14:anchorId="63009865" wp14:editId="14A759C2">
                <wp:simplePos x="0" y="0"/>
                <wp:positionH relativeFrom="column">
                  <wp:posOffset>1311275</wp:posOffset>
                </wp:positionH>
                <wp:positionV relativeFrom="paragraph">
                  <wp:posOffset>3233420</wp:posOffset>
                </wp:positionV>
                <wp:extent cx="4377055" cy="635"/>
                <wp:effectExtent l="0" t="0" r="4445" b="2540"/>
                <wp:wrapTopAndBottom/>
                <wp:docPr id="88663369" name="Text Box 1"/>
                <wp:cNvGraphicFramePr/>
                <a:graphic xmlns:a="http://schemas.openxmlformats.org/drawingml/2006/main">
                  <a:graphicData uri="http://schemas.microsoft.com/office/word/2010/wordprocessingShape">
                    <wps:wsp>
                      <wps:cNvSpPr txBox="1"/>
                      <wps:spPr>
                        <a:xfrm>
                          <a:off x="0" y="0"/>
                          <a:ext cx="4377055" cy="635"/>
                        </a:xfrm>
                        <a:prstGeom prst="rect">
                          <a:avLst/>
                        </a:prstGeom>
                        <a:noFill/>
                        <a:ln>
                          <a:noFill/>
                        </a:ln>
                      </wps:spPr>
                      <wps:txbx>
                        <w:txbxContent>
                          <w:p w14:paraId="1D70B0DC" w14:textId="213A2810" w:rsidR="007B03FF" w:rsidRPr="007B03FF" w:rsidRDefault="007B03FF" w:rsidP="007B03FF">
                            <w:pPr>
                              <w:pStyle w:val="Caption"/>
                              <w:jc w:val="center"/>
                              <w:rPr>
                                <w:rFonts w:ascii="Times New Roman" w:hAnsi="Times New Roman" w:cs="Times New Roman"/>
                                <w:b/>
                                <w:bCs/>
                                <w:noProof/>
                                <w:color w:val="000000" w:themeColor="text1"/>
                                <w:sz w:val="24"/>
                                <w:szCs w:val="24"/>
                                <w:u w:val="single"/>
                              </w:rPr>
                            </w:pPr>
                            <w:r w:rsidRPr="007B03FF">
                              <w:rPr>
                                <w:rFonts w:ascii="Times New Roman" w:hAnsi="Times New Roman" w:cs="Times New Roman"/>
                                <w:b/>
                                <w:bCs/>
                                <w:color w:val="000000" w:themeColor="text1"/>
                                <w:sz w:val="24"/>
                                <w:szCs w:val="24"/>
                                <w:u w:val="single"/>
                              </w:rPr>
                              <w:t xml:space="preserve">Figure </w:t>
                            </w:r>
                            <w:r w:rsidRPr="007B03FF">
                              <w:rPr>
                                <w:rFonts w:ascii="Times New Roman" w:hAnsi="Times New Roman" w:cs="Times New Roman"/>
                                <w:b/>
                                <w:bCs/>
                                <w:color w:val="000000" w:themeColor="text1"/>
                                <w:sz w:val="24"/>
                                <w:szCs w:val="24"/>
                                <w:u w:val="single"/>
                              </w:rPr>
                              <w:fldChar w:fldCharType="begin"/>
                            </w:r>
                            <w:r w:rsidRPr="007B03FF">
                              <w:rPr>
                                <w:rFonts w:ascii="Times New Roman" w:hAnsi="Times New Roman" w:cs="Times New Roman"/>
                                <w:b/>
                                <w:bCs/>
                                <w:color w:val="000000" w:themeColor="text1"/>
                                <w:sz w:val="24"/>
                                <w:szCs w:val="24"/>
                                <w:u w:val="single"/>
                              </w:rPr>
                              <w:instrText xml:space="preserve"> SEQ Figure \* ARABIC </w:instrText>
                            </w:r>
                            <w:r w:rsidRPr="007B03FF">
                              <w:rPr>
                                <w:rFonts w:ascii="Times New Roman" w:hAnsi="Times New Roman" w:cs="Times New Roman"/>
                                <w:b/>
                                <w:bCs/>
                                <w:color w:val="000000" w:themeColor="text1"/>
                                <w:sz w:val="24"/>
                                <w:szCs w:val="24"/>
                                <w:u w:val="single"/>
                              </w:rPr>
                              <w:fldChar w:fldCharType="separate"/>
                            </w:r>
                            <w:r w:rsidR="009B4C45">
                              <w:rPr>
                                <w:rFonts w:ascii="Times New Roman" w:hAnsi="Times New Roman" w:cs="Times New Roman"/>
                                <w:b/>
                                <w:bCs/>
                                <w:noProof/>
                                <w:color w:val="000000" w:themeColor="text1"/>
                                <w:sz w:val="24"/>
                                <w:szCs w:val="24"/>
                                <w:u w:val="single"/>
                              </w:rPr>
                              <w:t>1</w:t>
                            </w:r>
                            <w:r w:rsidRPr="007B03FF">
                              <w:rPr>
                                <w:rFonts w:ascii="Times New Roman" w:hAnsi="Times New Roman" w:cs="Times New Roman"/>
                                <w:b/>
                                <w:bCs/>
                                <w:color w:val="000000" w:themeColor="text1"/>
                                <w:sz w:val="24"/>
                                <w:szCs w:val="24"/>
                                <w:u w:val="single"/>
                              </w:rPr>
                              <w:fldChar w:fldCharType="end"/>
                            </w:r>
                            <w:r w:rsidRPr="007B03FF">
                              <w:rPr>
                                <w:rFonts w:ascii="Times New Roman" w:hAnsi="Times New Roman" w:cs="Times New Roman"/>
                                <w:b/>
                                <w:bCs/>
                                <w:color w:val="000000" w:themeColor="text1"/>
                                <w:sz w:val="24"/>
                                <w:szCs w:val="24"/>
                                <w:u w:val="single"/>
                              </w:rPr>
                              <w:t>: Use Case Diagram of the Monitoring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009865" id="_x0000_t202" coordsize="21600,21600" o:spt="202" path="m,l,21600r21600,l21600,xe">
                <v:stroke joinstyle="miter"/>
                <v:path gradientshapeok="t" o:connecttype="rect"/>
              </v:shapetype>
              <v:shape id="Text Box 1" o:spid="_x0000_s1026" type="#_x0000_t202" style="position:absolute;left:0;text-align:left;margin-left:103.25pt;margin-top:254.6pt;width:344.65pt;height:.05pt;z-index:2516582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" filled="f" stroked="f">
                <v:textbox style="mso-fit-shape-to-text:t" inset="0,0,0,0">
                  <w:txbxContent>
                    <w:p w14:paraId="1D70B0DC" w14:textId="213A2810" w:rsidR="007B03FF" w:rsidRPr="007B03FF" w:rsidRDefault="007B03FF" w:rsidP="007B03FF">
                      <w:pPr>
                        <w:pStyle w:val="Caption"/>
                        <w:jc w:val="center"/>
                        <w:rPr>
                          <w:rFonts w:ascii="Times New Roman" w:hAnsi="Times New Roman" w:cs="Times New Roman"/>
                          <w:b/>
                          <w:bCs/>
                          <w:noProof/>
                          <w:color w:val="000000" w:themeColor="text1"/>
                          <w:sz w:val="24"/>
                          <w:szCs w:val="24"/>
                          <w:u w:val="single"/>
                        </w:rPr>
                      </w:pPr>
                      <w:r w:rsidRPr="007B03FF">
                        <w:rPr>
                          <w:rFonts w:ascii="Times New Roman" w:hAnsi="Times New Roman" w:cs="Times New Roman"/>
                          <w:b/>
                          <w:bCs/>
                          <w:color w:val="000000" w:themeColor="text1"/>
                          <w:sz w:val="24"/>
                          <w:szCs w:val="24"/>
                          <w:u w:val="single"/>
                        </w:rPr>
                        <w:t xml:space="preserve">Figure </w:t>
                      </w:r>
                      <w:r w:rsidRPr="007B03FF">
                        <w:rPr>
                          <w:rFonts w:ascii="Times New Roman" w:hAnsi="Times New Roman" w:cs="Times New Roman"/>
                          <w:b/>
                          <w:bCs/>
                          <w:color w:val="000000" w:themeColor="text1"/>
                          <w:sz w:val="24"/>
                          <w:szCs w:val="24"/>
                          <w:u w:val="single"/>
                        </w:rPr>
                        <w:fldChar w:fldCharType="begin"/>
                      </w:r>
                      <w:r w:rsidRPr="007B03FF">
                        <w:rPr>
                          <w:rFonts w:ascii="Times New Roman" w:hAnsi="Times New Roman" w:cs="Times New Roman"/>
                          <w:b/>
                          <w:bCs/>
                          <w:color w:val="000000" w:themeColor="text1"/>
                          <w:sz w:val="24"/>
                          <w:szCs w:val="24"/>
                          <w:u w:val="single"/>
                        </w:rPr>
                        <w:instrText xml:space="preserve"> SEQ Figure \* ARABIC </w:instrText>
                      </w:r>
                      <w:r w:rsidRPr="007B03FF">
                        <w:rPr>
                          <w:rFonts w:ascii="Times New Roman" w:hAnsi="Times New Roman" w:cs="Times New Roman"/>
                          <w:b/>
                          <w:bCs/>
                          <w:color w:val="000000" w:themeColor="text1"/>
                          <w:sz w:val="24"/>
                          <w:szCs w:val="24"/>
                          <w:u w:val="single"/>
                        </w:rPr>
                        <w:fldChar w:fldCharType="separate"/>
                      </w:r>
                      <w:r w:rsidR="009B4C45">
                        <w:rPr>
                          <w:rFonts w:ascii="Times New Roman" w:hAnsi="Times New Roman" w:cs="Times New Roman"/>
                          <w:b/>
                          <w:bCs/>
                          <w:noProof/>
                          <w:color w:val="000000" w:themeColor="text1"/>
                          <w:sz w:val="24"/>
                          <w:szCs w:val="24"/>
                          <w:u w:val="single"/>
                        </w:rPr>
                        <w:t>1</w:t>
                      </w:r>
                      <w:r w:rsidRPr="007B03FF">
                        <w:rPr>
                          <w:rFonts w:ascii="Times New Roman" w:hAnsi="Times New Roman" w:cs="Times New Roman"/>
                          <w:b/>
                          <w:bCs/>
                          <w:color w:val="000000" w:themeColor="text1"/>
                          <w:sz w:val="24"/>
                          <w:szCs w:val="24"/>
                          <w:u w:val="single"/>
                        </w:rPr>
                        <w:fldChar w:fldCharType="end"/>
                      </w:r>
                      <w:r w:rsidRPr="007B03FF">
                        <w:rPr>
                          <w:rFonts w:ascii="Times New Roman" w:hAnsi="Times New Roman" w:cs="Times New Roman"/>
                          <w:b/>
                          <w:bCs/>
                          <w:color w:val="000000" w:themeColor="text1"/>
                          <w:sz w:val="24"/>
                          <w:szCs w:val="24"/>
                          <w:u w:val="single"/>
                        </w:rPr>
                        <w:t>: Use Case Diagram of the Monitoring System</w:t>
                      </w:r>
                    </w:p>
                  </w:txbxContent>
                </v:textbox>
                <w10:wrap type="topAndBottom"/>
              </v:shape>
            </w:pict>
          </mc:Fallback>
        </mc:AlternateContent>
      </w:r>
      <w:r w:rsidRPr="00206DDA">
        <w:rPr>
          <w:rFonts w:ascii="Times New Roman" w:hAnsi="Times New Roman" w:cs="Times New Roman"/>
          <w:noProof/>
          <w:color w:val="000000" w:themeColor="text1"/>
          <w:sz w:val="24"/>
          <w:szCs w:val="24"/>
        </w:rPr>
        <w:drawing>
          <wp:anchor distT="0" distB="0" distL="114300" distR="114300" simplePos="0" relativeHeight="251737088" behindDoc="0" locked="0" layoutInCell="1" allowOverlap="1" wp14:anchorId="660D5BA9" wp14:editId="31C7A41C">
            <wp:simplePos x="0" y="0"/>
            <wp:positionH relativeFrom="column">
              <wp:posOffset>1311487</wp:posOffset>
            </wp:positionH>
            <wp:positionV relativeFrom="paragraph">
              <wp:posOffset>806450</wp:posOffset>
            </wp:positionV>
            <wp:extent cx="4377267" cy="2370320"/>
            <wp:effectExtent l="0" t="0" r="4445" b="0"/>
            <wp:wrapTopAndBottom/>
            <wp:docPr id="354900181" name="Picture 1" descr="A diagram of a microclimate monitor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00181" name="Picture 1" descr="A diagram of a microclimate monitoring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77267" cy="2370320"/>
                    </a:xfrm>
                    <a:prstGeom prst="rect">
                      <a:avLst/>
                    </a:prstGeom>
                  </pic:spPr>
                </pic:pic>
              </a:graphicData>
            </a:graphic>
          </wp:anchor>
        </w:drawing>
      </w:r>
      <w:r w:rsidR="1606BFFA" w:rsidRPr="00206DDA">
        <w:rPr>
          <w:rFonts w:ascii="Times New Roman" w:hAnsi="Times New Roman" w:cs="Times New Roman"/>
          <w:color w:val="000000" w:themeColor="text1"/>
          <w:sz w:val="24"/>
          <w:szCs w:val="24"/>
        </w:rPr>
        <w:t xml:space="preserve">Once collected, the technician will convert the </w:t>
      </w:r>
      <w:r w:rsidR="5893050C" w:rsidRPr="00206DDA">
        <w:rPr>
          <w:rFonts w:ascii="Times New Roman" w:hAnsi="Times New Roman" w:cs="Times New Roman"/>
          <w:color w:val="000000" w:themeColor="text1"/>
          <w:sz w:val="24"/>
          <w:szCs w:val="24"/>
        </w:rPr>
        <w:t>collected</w:t>
      </w:r>
      <w:r w:rsidR="251D3462" w:rsidRPr="00206DDA">
        <w:rPr>
          <w:rFonts w:ascii="Times New Roman" w:hAnsi="Times New Roman" w:cs="Times New Roman"/>
          <w:color w:val="000000" w:themeColor="text1"/>
          <w:sz w:val="24"/>
          <w:szCs w:val="24"/>
        </w:rPr>
        <w:t xml:space="preserve"> data into .csv format</w:t>
      </w:r>
      <w:r w:rsidR="00A52451" w:rsidRPr="00206DDA">
        <w:rPr>
          <w:rFonts w:ascii="Times New Roman" w:hAnsi="Times New Roman" w:cs="Times New Roman"/>
          <w:color w:val="000000" w:themeColor="text1"/>
          <w:sz w:val="24"/>
          <w:szCs w:val="24"/>
        </w:rPr>
        <w:t>,</w:t>
      </w:r>
      <w:r w:rsidR="251D3462" w:rsidRPr="00206DDA">
        <w:rPr>
          <w:rFonts w:ascii="Times New Roman" w:hAnsi="Times New Roman" w:cs="Times New Roman"/>
          <w:color w:val="000000" w:themeColor="text1"/>
          <w:sz w:val="24"/>
          <w:szCs w:val="24"/>
        </w:rPr>
        <w:t xml:space="preserve"> which will then be delivered to the NYSDEC. </w:t>
      </w:r>
      <w:r w:rsidR="7BB1874C" w:rsidRPr="00206DDA">
        <w:rPr>
          <w:rFonts w:ascii="Times New Roman" w:hAnsi="Times New Roman" w:cs="Times New Roman"/>
          <w:color w:val="000000" w:themeColor="text1"/>
          <w:sz w:val="24"/>
          <w:szCs w:val="24"/>
        </w:rPr>
        <w:t>The NYSDEC will then use this collected data</w:t>
      </w:r>
      <w:r w:rsidR="00B97A41" w:rsidRPr="00206DDA">
        <w:rPr>
          <w:rFonts w:ascii="Times New Roman" w:hAnsi="Times New Roman" w:cs="Times New Roman"/>
          <w:color w:val="000000" w:themeColor="text1"/>
          <w:sz w:val="24"/>
          <w:szCs w:val="24"/>
        </w:rPr>
        <w:t>, combined with</w:t>
      </w:r>
      <w:r w:rsidR="7BB1874C" w:rsidRPr="00206DDA">
        <w:rPr>
          <w:rFonts w:ascii="Times New Roman" w:hAnsi="Times New Roman" w:cs="Times New Roman"/>
          <w:color w:val="000000" w:themeColor="text1"/>
          <w:sz w:val="24"/>
          <w:szCs w:val="24"/>
        </w:rPr>
        <w:t xml:space="preserve"> studies </w:t>
      </w:r>
      <w:r w:rsidR="004848EF" w:rsidRPr="00206DDA">
        <w:rPr>
          <w:rFonts w:ascii="Times New Roman" w:hAnsi="Times New Roman" w:cs="Times New Roman"/>
          <w:color w:val="000000" w:themeColor="text1"/>
          <w:sz w:val="24"/>
          <w:szCs w:val="24"/>
        </w:rPr>
        <w:t>on other climate metrics,</w:t>
      </w:r>
      <w:r w:rsidR="7BB1874C" w:rsidRPr="00206DDA">
        <w:rPr>
          <w:rFonts w:ascii="Times New Roman" w:hAnsi="Times New Roman" w:cs="Times New Roman"/>
          <w:color w:val="000000" w:themeColor="text1"/>
          <w:sz w:val="24"/>
          <w:szCs w:val="24"/>
        </w:rPr>
        <w:t xml:space="preserve"> to determine the changes in microclimates across New York state.</w:t>
      </w:r>
      <w:r w:rsidR="3ACF308E" w:rsidRPr="00206DDA">
        <w:rPr>
          <w:rFonts w:ascii="Times New Roman" w:hAnsi="Times New Roman" w:cs="Times New Roman"/>
          <w:color w:val="000000" w:themeColor="text1"/>
          <w:sz w:val="24"/>
          <w:szCs w:val="24"/>
        </w:rPr>
        <w:t xml:space="preserve"> </w:t>
      </w:r>
    </w:p>
    <w:p w14:paraId="442932DB" w14:textId="77777777" w:rsidR="00C937CA" w:rsidRPr="00206DDA" w:rsidRDefault="00C937CA" w:rsidP="00206DDA">
      <w:pPr>
        <w:spacing w:line="360" w:lineRule="auto"/>
        <w:ind w:firstLine="720"/>
        <w:jc w:val="both"/>
        <w:rPr>
          <w:rFonts w:ascii="Times New Roman" w:hAnsi="Times New Roman" w:cs="Times New Roman"/>
          <w:b/>
          <w:bCs/>
          <w:color w:val="000000" w:themeColor="text1"/>
          <w:sz w:val="24"/>
          <w:szCs w:val="24"/>
        </w:rPr>
      </w:pPr>
      <w:r w:rsidRPr="00206DDA">
        <w:rPr>
          <w:rFonts w:ascii="Times New Roman" w:hAnsi="Times New Roman" w:cs="Times New Roman"/>
          <w:b/>
          <w:bCs/>
          <w:color w:val="000000" w:themeColor="text1"/>
          <w:sz w:val="24"/>
          <w:szCs w:val="24"/>
        </w:rPr>
        <w:t>b. Functional Requirements</w:t>
      </w:r>
    </w:p>
    <w:p w14:paraId="7D1EB2AD" w14:textId="3FBC3F70" w:rsidR="310BD388" w:rsidRPr="00206DDA" w:rsidRDefault="310BD388" w:rsidP="00206DDA">
      <w:pPr>
        <w:pStyle w:val="ListParagraph"/>
        <w:numPr>
          <w:ilvl w:val="0"/>
          <w:numId w:val="14"/>
        </w:numPr>
        <w:spacing w:after="0" w:line="360" w:lineRule="auto"/>
        <w:ind w:right="-20"/>
        <w:jc w:val="both"/>
        <w:rPr>
          <w:rFonts w:ascii="Times New Roman" w:eastAsia="Times New Roman" w:hAnsi="Times New Roman" w:cs="Times New Roman"/>
          <w:color w:val="000000" w:themeColor="text1"/>
          <w:sz w:val="24"/>
          <w:szCs w:val="24"/>
        </w:rPr>
      </w:pPr>
      <w:r w:rsidRPr="00206DDA">
        <w:rPr>
          <w:rFonts w:ascii="Times New Roman" w:eastAsia="Times New Roman" w:hAnsi="Times New Roman" w:cs="Times New Roman"/>
          <w:b/>
          <w:bCs/>
          <w:color w:val="000000" w:themeColor="text1"/>
          <w:sz w:val="24"/>
          <w:szCs w:val="24"/>
        </w:rPr>
        <w:t xml:space="preserve">Environmental Sensing – </w:t>
      </w:r>
      <w:r w:rsidRPr="00206DDA">
        <w:rPr>
          <w:rFonts w:ascii="Times New Roman" w:eastAsia="Times New Roman" w:hAnsi="Times New Roman" w:cs="Times New Roman"/>
          <w:color w:val="000000" w:themeColor="text1"/>
          <w:sz w:val="24"/>
          <w:szCs w:val="24"/>
        </w:rPr>
        <w:t xml:space="preserve">The system must accurately measure the </w:t>
      </w:r>
      <w:r w:rsidR="1F2692CB" w:rsidRPr="00206DDA">
        <w:rPr>
          <w:rFonts w:ascii="Times New Roman" w:eastAsia="Times New Roman" w:hAnsi="Times New Roman" w:cs="Times New Roman"/>
          <w:color w:val="000000" w:themeColor="text1"/>
          <w:sz w:val="24"/>
          <w:szCs w:val="24"/>
        </w:rPr>
        <w:t xml:space="preserve">soil's </w:t>
      </w:r>
      <w:r w:rsidRPr="00206DDA">
        <w:rPr>
          <w:rFonts w:ascii="Times New Roman" w:eastAsia="Times New Roman" w:hAnsi="Times New Roman" w:cs="Times New Roman"/>
          <w:color w:val="000000" w:themeColor="text1"/>
          <w:sz w:val="24"/>
          <w:szCs w:val="24"/>
        </w:rPr>
        <w:t xml:space="preserve">pH level in </w:t>
      </w:r>
      <w:r w:rsidR="5276DDA6" w:rsidRPr="00206DDA">
        <w:rPr>
          <w:rFonts w:ascii="Times New Roman" w:eastAsia="Times New Roman" w:hAnsi="Times New Roman" w:cs="Times New Roman"/>
          <w:color w:val="000000" w:themeColor="text1"/>
          <w:sz w:val="24"/>
          <w:szCs w:val="24"/>
        </w:rPr>
        <w:t>a</w:t>
      </w:r>
      <w:r w:rsidRPr="00206DDA">
        <w:rPr>
          <w:rFonts w:ascii="Times New Roman" w:eastAsia="Times New Roman" w:hAnsi="Times New Roman" w:cs="Times New Roman"/>
          <w:color w:val="000000" w:themeColor="text1"/>
          <w:sz w:val="24"/>
          <w:szCs w:val="24"/>
        </w:rPr>
        <w:t xml:space="preserve"> remote location. The pH level’s accuracy will be </w:t>
      </w:r>
      <w:r w:rsidR="00A93D8D" w:rsidRPr="00206DDA">
        <w:rPr>
          <w:rFonts w:ascii="Times New Roman" w:eastAsia="Times New Roman" w:hAnsi="Times New Roman" w:cs="Times New Roman"/>
          <w:color w:val="000000" w:themeColor="text1"/>
          <w:sz w:val="24"/>
          <w:szCs w:val="24"/>
        </w:rPr>
        <w:t>decided</w:t>
      </w:r>
      <w:r w:rsidRPr="00206DDA">
        <w:rPr>
          <w:rFonts w:ascii="Times New Roman" w:eastAsia="Times New Roman" w:hAnsi="Times New Roman" w:cs="Times New Roman"/>
          <w:color w:val="000000" w:themeColor="text1"/>
          <w:sz w:val="24"/>
          <w:szCs w:val="24"/>
        </w:rPr>
        <w:t xml:space="preserve"> by </w:t>
      </w:r>
      <w:r w:rsidR="00F27F21" w:rsidRPr="00206DDA">
        <w:rPr>
          <w:rFonts w:ascii="Times New Roman" w:eastAsia="Times New Roman" w:hAnsi="Times New Roman" w:cs="Times New Roman"/>
          <w:color w:val="000000" w:themeColor="text1"/>
          <w:sz w:val="24"/>
          <w:szCs w:val="24"/>
        </w:rPr>
        <w:t>assessing</w:t>
      </w:r>
      <w:r w:rsidRPr="00206DDA">
        <w:rPr>
          <w:rFonts w:ascii="Times New Roman" w:eastAsia="Times New Roman" w:hAnsi="Times New Roman" w:cs="Times New Roman"/>
          <w:color w:val="000000" w:themeColor="text1"/>
          <w:sz w:val="24"/>
          <w:szCs w:val="24"/>
        </w:rPr>
        <w:t xml:space="preserve"> the Gravity Analog pH sensor in the pH calibration solutions provided by the manufacturer. Once the sensor is placed in the soil and has had time to adjust to the placement, </w:t>
      </w:r>
      <w:r w:rsidR="1FE3EB71" w:rsidRPr="00206DDA">
        <w:rPr>
          <w:rFonts w:ascii="Times New Roman" w:eastAsia="Times New Roman" w:hAnsi="Times New Roman" w:cs="Times New Roman"/>
          <w:color w:val="000000" w:themeColor="text1"/>
          <w:sz w:val="24"/>
          <w:szCs w:val="24"/>
        </w:rPr>
        <w:t>it</w:t>
      </w:r>
      <w:r w:rsidRPr="00206DDA">
        <w:rPr>
          <w:rFonts w:ascii="Times New Roman" w:eastAsia="Times New Roman" w:hAnsi="Times New Roman" w:cs="Times New Roman"/>
          <w:color w:val="000000" w:themeColor="text1"/>
          <w:sz w:val="24"/>
          <w:szCs w:val="24"/>
        </w:rPr>
        <w:t xml:space="preserve"> will </w:t>
      </w:r>
      <w:r w:rsidR="1FE3EB71" w:rsidRPr="00206DDA">
        <w:rPr>
          <w:rFonts w:ascii="Times New Roman" w:eastAsia="Times New Roman" w:hAnsi="Times New Roman" w:cs="Times New Roman"/>
          <w:color w:val="000000" w:themeColor="text1"/>
          <w:sz w:val="24"/>
          <w:szCs w:val="24"/>
        </w:rPr>
        <w:t>start sending</w:t>
      </w:r>
      <w:r w:rsidRPr="00206DDA">
        <w:rPr>
          <w:rFonts w:ascii="Times New Roman" w:eastAsia="Times New Roman" w:hAnsi="Times New Roman" w:cs="Times New Roman"/>
          <w:color w:val="000000" w:themeColor="text1"/>
          <w:sz w:val="24"/>
          <w:szCs w:val="24"/>
        </w:rPr>
        <w:t xml:space="preserve"> the changes in pH </w:t>
      </w:r>
      <w:r w:rsidR="00926152" w:rsidRPr="00206DDA">
        <w:rPr>
          <w:rFonts w:ascii="Times New Roman" w:eastAsia="Times New Roman" w:hAnsi="Times New Roman" w:cs="Times New Roman"/>
          <w:color w:val="000000" w:themeColor="text1"/>
          <w:sz w:val="24"/>
          <w:szCs w:val="24"/>
        </w:rPr>
        <w:t xml:space="preserve">data. </w:t>
      </w:r>
      <w:r w:rsidR="1417985D" w:rsidRPr="00206DDA">
        <w:rPr>
          <w:rFonts w:ascii="Times New Roman" w:eastAsia="Times New Roman" w:hAnsi="Times New Roman" w:cs="Times New Roman"/>
          <w:color w:val="000000" w:themeColor="text1"/>
          <w:sz w:val="24"/>
          <w:szCs w:val="24"/>
        </w:rPr>
        <w:t>The</w:t>
      </w:r>
      <w:r w:rsidR="1DF26891" w:rsidRPr="00206DDA">
        <w:rPr>
          <w:rFonts w:ascii="Times New Roman" w:eastAsia="Times New Roman" w:hAnsi="Times New Roman" w:cs="Times New Roman"/>
          <w:color w:val="000000" w:themeColor="text1"/>
          <w:sz w:val="24"/>
          <w:szCs w:val="24"/>
        </w:rPr>
        <w:t xml:space="preserve"> sensor’s</w:t>
      </w:r>
      <w:r w:rsidR="1417985D" w:rsidRPr="00206DDA">
        <w:rPr>
          <w:rFonts w:ascii="Times New Roman" w:eastAsia="Times New Roman" w:hAnsi="Times New Roman" w:cs="Times New Roman"/>
          <w:color w:val="000000" w:themeColor="text1"/>
          <w:sz w:val="24"/>
          <w:szCs w:val="24"/>
        </w:rPr>
        <w:t xml:space="preserve"> accuracy can be </w:t>
      </w:r>
      <w:r w:rsidR="58D34266" w:rsidRPr="00206DDA">
        <w:rPr>
          <w:rFonts w:ascii="Times New Roman" w:eastAsia="Times New Roman" w:hAnsi="Times New Roman" w:cs="Times New Roman"/>
          <w:color w:val="000000" w:themeColor="text1"/>
          <w:sz w:val="24"/>
          <w:szCs w:val="24"/>
        </w:rPr>
        <w:t>a</w:t>
      </w:r>
      <w:r w:rsidR="1417985D" w:rsidRPr="00206DDA">
        <w:rPr>
          <w:rFonts w:ascii="Times New Roman" w:eastAsia="Times New Roman" w:hAnsi="Times New Roman" w:cs="Times New Roman"/>
          <w:color w:val="000000" w:themeColor="text1"/>
          <w:sz w:val="24"/>
          <w:szCs w:val="24"/>
        </w:rPr>
        <w:t>ffected by the voltage source which will be set at 3.3 volts for maximum accuracy.</w:t>
      </w:r>
    </w:p>
    <w:p w14:paraId="4AB26EA5" w14:textId="7943DF7D" w:rsidR="1A1D04CC" w:rsidRPr="00206DDA" w:rsidRDefault="310BD388" w:rsidP="00206DDA">
      <w:pPr>
        <w:pStyle w:val="ListParagraph"/>
        <w:numPr>
          <w:ilvl w:val="0"/>
          <w:numId w:val="14"/>
        </w:numPr>
        <w:spacing w:after="0" w:line="360" w:lineRule="auto"/>
        <w:ind w:right="-20"/>
        <w:jc w:val="both"/>
        <w:rPr>
          <w:rFonts w:ascii="Times New Roman" w:eastAsia="Times New Roman" w:hAnsi="Times New Roman" w:cs="Times New Roman"/>
          <w:color w:val="000000" w:themeColor="text1"/>
          <w:sz w:val="24"/>
          <w:szCs w:val="24"/>
        </w:rPr>
      </w:pPr>
      <w:r w:rsidRPr="00206DDA">
        <w:rPr>
          <w:rFonts w:ascii="Times New Roman" w:eastAsia="Times New Roman" w:hAnsi="Times New Roman" w:cs="Times New Roman"/>
          <w:b/>
          <w:bCs/>
          <w:color w:val="000000" w:themeColor="text1"/>
          <w:sz w:val="24"/>
          <w:szCs w:val="24"/>
        </w:rPr>
        <w:lastRenderedPageBreak/>
        <w:t xml:space="preserve">Collect Data – </w:t>
      </w:r>
      <w:r w:rsidRPr="00206DDA">
        <w:rPr>
          <w:rFonts w:ascii="Times New Roman" w:eastAsia="Times New Roman" w:hAnsi="Times New Roman" w:cs="Times New Roman"/>
          <w:color w:val="000000" w:themeColor="text1"/>
          <w:sz w:val="24"/>
          <w:szCs w:val="24"/>
        </w:rPr>
        <w:t xml:space="preserve">The pH level will be collected from the Gravity Analog pH kit connected to </w:t>
      </w:r>
      <w:r w:rsidR="008B25FC" w:rsidRPr="00206DDA">
        <w:rPr>
          <w:rFonts w:ascii="Times New Roman" w:eastAsia="Times New Roman" w:hAnsi="Times New Roman" w:cs="Times New Roman"/>
          <w:color w:val="000000" w:themeColor="text1"/>
          <w:sz w:val="24"/>
          <w:szCs w:val="24"/>
        </w:rPr>
        <w:t>the</w:t>
      </w:r>
      <w:r w:rsidRPr="00206DDA">
        <w:rPr>
          <w:rFonts w:ascii="Times New Roman" w:eastAsia="Times New Roman" w:hAnsi="Times New Roman" w:cs="Times New Roman"/>
          <w:color w:val="000000" w:themeColor="text1"/>
          <w:sz w:val="24"/>
          <w:szCs w:val="24"/>
        </w:rPr>
        <w:t xml:space="preserve"> Arduino Uno R3 device. The readings from the pH sensor will be collected four times per day. These times will vary depending on the time of year and location and will be written </w:t>
      </w:r>
      <w:r w:rsidR="12A6E713" w:rsidRPr="00206DDA">
        <w:rPr>
          <w:rFonts w:ascii="Times New Roman" w:eastAsia="Times New Roman" w:hAnsi="Times New Roman" w:cs="Times New Roman"/>
          <w:color w:val="000000" w:themeColor="text1"/>
          <w:sz w:val="24"/>
          <w:szCs w:val="24"/>
        </w:rPr>
        <w:t>in</w:t>
      </w:r>
      <w:r w:rsidR="00C87700" w:rsidRPr="00206DDA">
        <w:rPr>
          <w:rFonts w:ascii="Times New Roman" w:eastAsia="Times New Roman" w:hAnsi="Times New Roman" w:cs="Times New Roman"/>
          <w:color w:val="000000" w:themeColor="text1"/>
          <w:sz w:val="24"/>
          <w:szCs w:val="24"/>
        </w:rPr>
        <w:t xml:space="preserve">to </w:t>
      </w:r>
      <w:r w:rsidR="0052460D" w:rsidRPr="00206DDA">
        <w:rPr>
          <w:rFonts w:ascii="Times New Roman" w:eastAsia="Times New Roman" w:hAnsi="Times New Roman" w:cs="Times New Roman"/>
          <w:color w:val="000000" w:themeColor="text1"/>
          <w:sz w:val="24"/>
          <w:szCs w:val="24"/>
        </w:rPr>
        <w:t>the</w:t>
      </w:r>
      <w:r w:rsidRPr="00206DDA">
        <w:rPr>
          <w:rFonts w:ascii="Times New Roman" w:eastAsia="Times New Roman" w:hAnsi="Times New Roman" w:cs="Times New Roman"/>
          <w:color w:val="000000" w:themeColor="text1"/>
          <w:sz w:val="24"/>
          <w:szCs w:val="24"/>
        </w:rPr>
        <w:t xml:space="preserve"> collection algorithm. The collection times will be at sunrise, halfway to sunset, sunset, and halfway to sunrise.</w:t>
      </w:r>
      <w:r w:rsidR="0DB7CB48" w:rsidRPr="00206DDA">
        <w:rPr>
          <w:rFonts w:ascii="Times New Roman" w:eastAsia="Times New Roman" w:hAnsi="Times New Roman" w:cs="Times New Roman"/>
          <w:color w:val="000000" w:themeColor="text1"/>
          <w:sz w:val="24"/>
          <w:szCs w:val="24"/>
        </w:rPr>
        <w:t xml:space="preserve"> The device will be in </w:t>
      </w:r>
      <w:proofErr w:type="gramStart"/>
      <w:r w:rsidR="00457214" w:rsidRPr="00206DDA">
        <w:rPr>
          <w:rFonts w:ascii="Times New Roman" w:eastAsia="Times New Roman" w:hAnsi="Times New Roman" w:cs="Times New Roman"/>
          <w:color w:val="000000" w:themeColor="text1"/>
          <w:sz w:val="24"/>
          <w:szCs w:val="24"/>
        </w:rPr>
        <w:t xml:space="preserve">a </w:t>
      </w:r>
      <w:r w:rsidR="0DB7CB48" w:rsidRPr="00206DDA">
        <w:rPr>
          <w:rFonts w:ascii="Times New Roman" w:eastAsia="Times New Roman" w:hAnsi="Times New Roman" w:cs="Times New Roman"/>
          <w:color w:val="000000" w:themeColor="text1"/>
          <w:sz w:val="24"/>
          <w:szCs w:val="24"/>
        </w:rPr>
        <w:t>sleep</w:t>
      </w:r>
      <w:proofErr w:type="gramEnd"/>
      <w:r w:rsidR="0DB7CB48" w:rsidRPr="00206DDA">
        <w:rPr>
          <w:rFonts w:ascii="Times New Roman" w:eastAsia="Times New Roman" w:hAnsi="Times New Roman" w:cs="Times New Roman"/>
          <w:color w:val="000000" w:themeColor="text1"/>
          <w:sz w:val="24"/>
          <w:szCs w:val="24"/>
        </w:rPr>
        <w:t xml:space="preserve"> mode </w:t>
      </w:r>
      <w:r w:rsidR="00F177B1" w:rsidRPr="00206DDA">
        <w:rPr>
          <w:rFonts w:ascii="Times New Roman" w:eastAsia="Times New Roman" w:hAnsi="Times New Roman" w:cs="Times New Roman"/>
          <w:color w:val="000000" w:themeColor="text1"/>
          <w:sz w:val="24"/>
          <w:szCs w:val="24"/>
        </w:rPr>
        <w:t>otherwise</w:t>
      </w:r>
      <w:r w:rsidR="00591440" w:rsidRPr="00206DDA">
        <w:rPr>
          <w:rFonts w:ascii="Times New Roman" w:eastAsia="Times New Roman" w:hAnsi="Times New Roman" w:cs="Times New Roman"/>
          <w:color w:val="000000" w:themeColor="text1"/>
          <w:sz w:val="24"/>
          <w:szCs w:val="24"/>
        </w:rPr>
        <w:t>.</w:t>
      </w:r>
      <w:r w:rsidR="0DB7CB48" w:rsidRPr="00206DDA">
        <w:rPr>
          <w:rFonts w:ascii="Times New Roman" w:eastAsia="Times New Roman" w:hAnsi="Times New Roman" w:cs="Times New Roman"/>
          <w:color w:val="000000" w:themeColor="text1"/>
          <w:sz w:val="24"/>
          <w:szCs w:val="24"/>
        </w:rPr>
        <w:t xml:space="preserve"> </w:t>
      </w:r>
    </w:p>
    <w:p w14:paraId="1A0E4FAE" w14:textId="0D29F581" w:rsidR="1A1D04CC" w:rsidRPr="00206DDA" w:rsidRDefault="0DB7CB48" w:rsidP="00206DDA">
      <w:pPr>
        <w:pStyle w:val="ListParagraph"/>
        <w:numPr>
          <w:ilvl w:val="0"/>
          <w:numId w:val="14"/>
        </w:numPr>
        <w:spacing w:after="0" w:line="360" w:lineRule="auto"/>
        <w:ind w:right="-20"/>
        <w:jc w:val="both"/>
        <w:rPr>
          <w:rFonts w:ascii="Times New Roman" w:eastAsia="Times New Roman" w:hAnsi="Times New Roman" w:cs="Times New Roman"/>
          <w:color w:val="000000" w:themeColor="text1"/>
          <w:sz w:val="24"/>
          <w:szCs w:val="24"/>
        </w:rPr>
      </w:pPr>
      <w:r w:rsidRPr="00206DDA">
        <w:rPr>
          <w:rFonts w:ascii="Times New Roman" w:eastAsia="Times New Roman" w:hAnsi="Times New Roman" w:cs="Times New Roman"/>
          <w:b/>
          <w:bCs/>
          <w:color w:val="000000" w:themeColor="text1"/>
          <w:sz w:val="24"/>
          <w:szCs w:val="24"/>
        </w:rPr>
        <w:t xml:space="preserve">Store Data – </w:t>
      </w:r>
      <w:r w:rsidRPr="00206DDA">
        <w:rPr>
          <w:rFonts w:ascii="Times New Roman" w:eastAsia="Times New Roman" w:hAnsi="Times New Roman" w:cs="Times New Roman"/>
          <w:color w:val="000000" w:themeColor="text1"/>
          <w:sz w:val="24"/>
          <w:szCs w:val="24"/>
        </w:rPr>
        <w:t xml:space="preserve">The data will be stored in the internal 2Mbyte SPI Flash drive built into the Arduino MKR WAN 1310 connected to </w:t>
      </w:r>
      <w:r w:rsidR="00DE1216" w:rsidRPr="00206DDA">
        <w:rPr>
          <w:rFonts w:ascii="Times New Roman" w:eastAsia="Times New Roman" w:hAnsi="Times New Roman" w:cs="Times New Roman"/>
          <w:color w:val="000000" w:themeColor="text1"/>
          <w:sz w:val="24"/>
          <w:szCs w:val="24"/>
        </w:rPr>
        <w:t>the</w:t>
      </w:r>
      <w:r w:rsidRPr="00206DDA">
        <w:rPr>
          <w:rFonts w:ascii="Times New Roman" w:eastAsia="Times New Roman" w:hAnsi="Times New Roman" w:cs="Times New Roman"/>
          <w:color w:val="000000" w:themeColor="text1"/>
          <w:sz w:val="24"/>
          <w:szCs w:val="24"/>
        </w:rPr>
        <w:t xml:space="preserve"> Arduino UNO R3.</w:t>
      </w:r>
      <w:r w:rsidR="310BD388" w:rsidRPr="00206DDA">
        <w:rPr>
          <w:rFonts w:ascii="Times New Roman" w:eastAsia="Times New Roman" w:hAnsi="Times New Roman" w:cs="Times New Roman"/>
          <w:color w:val="000000" w:themeColor="text1"/>
          <w:sz w:val="24"/>
          <w:szCs w:val="24"/>
        </w:rPr>
        <w:t xml:space="preserve"> The data collected from the pH sensor will be held for one month at a time but will have the storage space for up to two months as a safety measure in case the technician cannot collect the data in the normal collection timeline.</w:t>
      </w:r>
    </w:p>
    <w:p w14:paraId="4A0EE51C" w14:textId="7872493B" w:rsidR="1A1D04CC" w:rsidRPr="00206DDA" w:rsidRDefault="00BC3736" w:rsidP="00206DDA">
      <w:pPr>
        <w:pStyle w:val="ListParagraph"/>
        <w:numPr>
          <w:ilvl w:val="0"/>
          <w:numId w:val="14"/>
        </w:numPr>
        <w:spacing w:after="0" w:line="360" w:lineRule="auto"/>
        <w:ind w:right="-20"/>
        <w:jc w:val="both"/>
        <w:rPr>
          <w:rFonts w:ascii="Times New Roman" w:eastAsia="Times New Roman" w:hAnsi="Times New Roman" w:cs="Times New Roman"/>
          <w:color w:val="000000" w:themeColor="text1"/>
          <w:sz w:val="24"/>
          <w:szCs w:val="24"/>
        </w:rPr>
      </w:pPr>
      <w:r w:rsidRPr="00206DDA">
        <w:rPr>
          <w:rFonts w:ascii="Times New Roman" w:eastAsia="Times New Roman" w:hAnsi="Times New Roman" w:cs="Times New Roman"/>
          <w:b/>
          <w:bCs/>
          <w:color w:val="000000" w:themeColor="text1"/>
          <w:sz w:val="24"/>
          <w:szCs w:val="24"/>
        </w:rPr>
        <w:t>Deliver Data</w:t>
      </w:r>
      <w:r w:rsidR="310BD388" w:rsidRPr="00206DDA">
        <w:rPr>
          <w:rFonts w:ascii="Times New Roman" w:eastAsia="Times New Roman" w:hAnsi="Times New Roman" w:cs="Times New Roman"/>
          <w:b/>
          <w:bCs/>
          <w:color w:val="000000" w:themeColor="text1"/>
          <w:sz w:val="24"/>
          <w:szCs w:val="24"/>
        </w:rPr>
        <w:t xml:space="preserve"> – </w:t>
      </w:r>
      <w:r w:rsidR="310BD388" w:rsidRPr="00206DDA">
        <w:rPr>
          <w:rFonts w:ascii="Times New Roman" w:eastAsia="Times New Roman" w:hAnsi="Times New Roman" w:cs="Times New Roman"/>
          <w:color w:val="000000" w:themeColor="text1"/>
          <w:sz w:val="24"/>
          <w:szCs w:val="24"/>
        </w:rPr>
        <w:t>The data will be transmitted to the receiver using the L</w:t>
      </w:r>
      <w:r w:rsidR="00364419" w:rsidRPr="00206DDA">
        <w:rPr>
          <w:rFonts w:ascii="Times New Roman" w:eastAsia="Times New Roman" w:hAnsi="Times New Roman" w:cs="Times New Roman"/>
          <w:color w:val="000000" w:themeColor="text1"/>
          <w:sz w:val="24"/>
          <w:szCs w:val="24"/>
        </w:rPr>
        <w:t>o</w:t>
      </w:r>
      <w:r w:rsidR="310BD388" w:rsidRPr="00206DDA">
        <w:rPr>
          <w:rFonts w:ascii="Times New Roman" w:eastAsia="Times New Roman" w:hAnsi="Times New Roman" w:cs="Times New Roman"/>
          <w:color w:val="000000" w:themeColor="text1"/>
          <w:sz w:val="24"/>
          <w:szCs w:val="24"/>
        </w:rPr>
        <w:t>R</w:t>
      </w:r>
      <w:r w:rsidR="00364419" w:rsidRPr="00206DDA">
        <w:rPr>
          <w:rFonts w:ascii="Times New Roman" w:eastAsia="Times New Roman" w:hAnsi="Times New Roman" w:cs="Times New Roman"/>
          <w:color w:val="000000" w:themeColor="text1"/>
          <w:sz w:val="24"/>
          <w:szCs w:val="24"/>
        </w:rPr>
        <w:t>a</w:t>
      </w:r>
      <w:r w:rsidR="310BD388" w:rsidRPr="00206DDA">
        <w:rPr>
          <w:rFonts w:ascii="Times New Roman" w:eastAsia="Times New Roman" w:hAnsi="Times New Roman" w:cs="Times New Roman"/>
          <w:color w:val="000000" w:themeColor="text1"/>
          <w:sz w:val="24"/>
          <w:szCs w:val="24"/>
        </w:rPr>
        <w:t xml:space="preserve"> communication protocol. The Arduino MKR WAN 1310 has an antenna connected to the device that can send the pH level </w:t>
      </w:r>
      <w:r w:rsidR="00310E54" w:rsidRPr="00206DDA">
        <w:rPr>
          <w:rFonts w:ascii="Times New Roman" w:eastAsia="Times New Roman" w:hAnsi="Times New Roman" w:cs="Times New Roman"/>
          <w:color w:val="000000" w:themeColor="text1"/>
          <w:sz w:val="24"/>
          <w:szCs w:val="24"/>
        </w:rPr>
        <w:t xml:space="preserve">data </w:t>
      </w:r>
      <w:r w:rsidR="310BD388" w:rsidRPr="00206DDA">
        <w:rPr>
          <w:rFonts w:ascii="Times New Roman" w:eastAsia="Times New Roman" w:hAnsi="Times New Roman" w:cs="Times New Roman"/>
          <w:color w:val="000000" w:themeColor="text1"/>
          <w:sz w:val="24"/>
          <w:szCs w:val="24"/>
        </w:rPr>
        <w:t>to a second MKR</w:t>
      </w:r>
      <w:r w:rsidR="72767D99" w:rsidRPr="00206DDA">
        <w:rPr>
          <w:rFonts w:ascii="Times New Roman" w:eastAsia="Times New Roman" w:hAnsi="Times New Roman" w:cs="Times New Roman"/>
          <w:color w:val="000000" w:themeColor="text1"/>
          <w:sz w:val="24"/>
          <w:szCs w:val="24"/>
        </w:rPr>
        <w:t xml:space="preserve"> WAN 1310</w:t>
      </w:r>
      <w:r w:rsidR="310BD388" w:rsidRPr="00206DDA">
        <w:rPr>
          <w:rFonts w:ascii="Times New Roman" w:eastAsia="Times New Roman" w:hAnsi="Times New Roman" w:cs="Times New Roman"/>
          <w:color w:val="000000" w:themeColor="text1"/>
          <w:sz w:val="24"/>
          <w:szCs w:val="24"/>
        </w:rPr>
        <w:t xml:space="preserve"> </w:t>
      </w:r>
      <w:r w:rsidR="72767D99" w:rsidRPr="00206DDA">
        <w:rPr>
          <w:rFonts w:ascii="Times New Roman" w:eastAsia="Times New Roman" w:hAnsi="Times New Roman" w:cs="Times New Roman"/>
          <w:color w:val="000000" w:themeColor="text1"/>
          <w:sz w:val="24"/>
          <w:szCs w:val="24"/>
        </w:rPr>
        <w:t>device</w:t>
      </w:r>
      <w:r w:rsidR="310BD388" w:rsidRPr="00206DDA">
        <w:rPr>
          <w:rFonts w:ascii="Times New Roman" w:eastAsia="Times New Roman" w:hAnsi="Times New Roman" w:cs="Times New Roman"/>
          <w:color w:val="000000" w:themeColor="text1"/>
          <w:sz w:val="24"/>
          <w:szCs w:val="24"/>
        </w:rPr>
        <w:t xml:space="preserve"> connected to a PC. The MKR WAN 1310’s antenna will make the unit ready to </w:t>
      </w:r>
      <w:r w:rsidR="00F27F21" w:rsidRPr="00206DDA">
        <w:rPr>
          <w:rFonts w:ascii="Times New Roman" w:eastAsia="Times New Roman" w:hAnsi="Times New Roman" w:cs="Times New Roman"/>
          <w:color w:val="000000" w:themeColor="text1"/>
          <w:sz w:val="24"/>
          <w:szCs w:val="24"/>
        </w:rPr>
        <w:t>send</w:t>
      </w:r>
      <w:r w:rsidR="310BD388" w:rsidRPr="00206DDA">
        <w:rPr>
          <w:rFonts w:ascii="Times New Roman" w:eastAsia="Times New Roman" w:hAnsi="Times New Roman" w:cs="Times New Roman"/>
          <w:color w:val="000000" w:themeColor="text1"/>
          <w:sz w:val="24"/>
          <w:szCs w:val="24"/>
        </w:rPr>
        <w:t xml:space="preserve"> data once the technician comes within range with the receiver.</w:t>
      </w:r>
    </w:p>
    <w:p w14:paraId="4040C313" w14:textId="7977EB28" w:rsidR="1A1D04CC" w:rsidRPr="00206DDA" w:rsidRDefault="310BD388" w:rsidP="00206DDA">
      <w:pPr>
        <w:pStyle w:val="ListParagraph"/>
        <w:numPr>
          <w:ilvl w:val="0"/>
          <w:numId w:val="14"/>
        </w:numPr>
        <w:spacing w:after="0" w:line="360" w:lineRule="auto"/>
        <w:ind w:right="-20"/>
        <w:jc w:val="both"/>
        <w:rPr>
          <w:rFonts w:ascii="Times New Roman" w:eastAsia="Times New Roman" w:hAnsi="Times New Roman" w:cs="Times New Roman"/>
          <w:color w:val="000000" w:themeColor="text1"/>
          <w:sz w:val="24"/>
          <w:szCs w:val="24"/>
        </w:rPr>
      </w:pPr>
      <w:r w:rsidRPr="00206DDA">
        <w:rPr>
          <w:rFonts w:ascii="Times New Roman" w:eastAsia="Times New Roman" w:hAnsi="Times New Roman" w:cs="Times New Roman"/>
          <w:b/>
          <w:bCs/>
          <w:color w:val="000000" w:themeColor="text1"/>
          <w:sz w:val="24"/>
          <w:szCs w:val="24"/>
        </w:rPr>
        <w:t xml:space="preserve">Receive Data - </w:t>
      </w:r>
      <w:r w:rsidRPr="00206DDA">
        <w:rPr>
          <w:rFonts w:ascii="Times New Roman" w:eastAsia="Times New Roman" w:hAnsi="Times New Roman" w:cs="Times New Roman"/>
          <w:color w:val="000000" w:themeColor="text1"/>
          <w:sz w:val="24"/>
          <w:szCs w:val="24"/>
        </w:rPr>
        <w:t xml:space="preserve">The </w:t>
      </w:r>
      <w:r w:rsidR="5E88FCD1" w:rsidRPr="00206DDA">
        <w:rPr>
          <w:rFonts w:ascii="Times New Roman" w:eastAsia="Times New Roman" w:hAnsi="Times New Roman" w:cs="Times New Roman"/>
          <w:color w:val="000000" w:themeColor="text1"/>
          <w:sz w:val="24"/>
          <w:szCs w:val="24"/>
        </w:rPr>
        <w:t>second MKR WAN 1310 will be used</w:t>
      </w:r>
      <w:r w:rsidRPr="00206DDA">
        <w:rPr>
          <w:rFonts w:ascii="Times New Roman" w:eastAsia="Times New Roman" w:hAnsi="Times New Roman" w:cs="Times New Roman"/>
          <w:color w:val="000000" w:themeColor="text1"/>
          <w:sz w:val="24"/>
          <w:szCs w:val="24"/>
        </w:rPr>
        <w:t xml:space="preserve"> </w:t>
      </w:r>
      <w:r w:rsidR="5E88FCD1" w:rsidRPr="00206DDA">
        <w:rPr>
          <w:rFonts w:ascii="Times New Roman" w:eastAsia="Times New Roman" w:hAnsi="Times New Roman" w:cs="Times New Roman"/>
          <w:color w:val="000000" w:themeColor="text1"/>
          <w:sz w:val="24"/>
          <w:szCs w:val="24"/>
        </w:rPr>
        <w:t xml:space="preserve">as </w:t>
      </w:r>
      <w:r w:rsidR="00BC3736" w:rsidRPr="00206DDA">
        <w:rPr>
          <w:rFonts w:ascii="Times New Roman" w:eastAsia="Times New Roman" w:hAnsi="Times New Roman" w:cs="Times New Roman"/>
          <w:color w:val="000000" w:themeColor="text1"/>
          <w:sz w:val="24"/>
          <w:szCs w:val="24"/>
        </w:rPr>
        <w:t>a receiver</w:t>
      </w:r>
      <w:r w:rsidRPr="00206DDA">
        <w:rPr>
          <w:rFonts w:ascii="Times New Roman" w:eastAsia="Times New Roman" w:hAnsi="Times New Roman" w:cs="Times New Roman"/>
          <w:color w:val="000000" w:themeColor="text1"/>
          <w:sz w:val="24"/>
          <w:szCs w:val="24"/>
        </w:rPr>
        <w:t xml:space="preserve"> connected to the </w:t>
      </w:r>
      <w:r w:rsidR="00926152" w:rsidRPr="00206DDA">
        <w:rPr>
          <w:rFonts w:ascii="Times New Roman" w:eastAsia="Times New Roman" w:hAnsi="Times New Roman" w:cs="Times New Roman"/>
          <w:color w:val="000000" w:themeColor="text1"/>
          <w:sz w:val="24"/>
          <w:szCs w:val="24"/>
        </w:rPr>
        <w:t>technician’s</w:t>
      </w:r>
      <w:r w:rsidRPr="00206DDA">
        <w:rPr>
          <w:rFonts w:ascii="Times New Roman" w:eastAsia="Times New Roman" w:hAnsi="Times New Roman" w:cs="Times New Roman"/>
          <w:color w:val="000000" w:themeColor="text1"/>
          <w:sz w:val="24"/>
          <w:szCs w:val="24"/>
        </w:rPr>
        <w:t xml:space="preserve"> computer once the technician is within range. This will allow the technician to </w:t>
      </w:r>
      <w:r w:rsidR="73C762BE" w:rsidRPr="00206DDA">
        <w:rPr>
          <w:rFonts w:ascii="Times New Roman" w:eastAsia="Times New Roman" w:hAnsi="Times New Roman" w:cs="Times New Roman"/>
          <w:color w:val="000000" w:themeColor="text1"/>
          <w:sz w:val="24"/>
          <w:szCs w:val="24"/>
        </w:rPr>
        <w:t>receive</w:t>
      </w:r>
      <w:r w:rsidRPr="00206DDA">
        <w:rPr>
          <w:rFonts w:ascii="Times New Roman" w:eastAsia="Times New Roman" w:hAnsi="Times New Roman" w:cs="Times New Roman"/>
          <w:color w:val="000000" w:themeColor="text1"/>
          <w:sz w:val="24"/>
          <w:szCs w:val="24"/>
        </w:rPr>
        <w:t xml:space="preserve"> the collected data from the MRK WAN 310’s internal storage and save the data to the </w:t>
      </w:r>
      <w:r w:rsidR="00926152" w:rsidRPr="00206DDA">
        <w:rPr>
          <w:rFonts w:ascii="Times New Roman" w:eastAsia="Times New Roman" w:hAnsi="Times New Roman" w:cs="Times New Roman"/>
          <w:color w:val="000000" w:themeColor="text1"/>
          <w:sz w:val="24"/>
          <w:szCs w:val="24"/>
        </w:rPr>
        <w:t>technicians’</w:t>
      </w:r>
      <w:r w:rsidRPr="00206DDA">
        <w:rPr>
          <w:rFonts w:ascii="Times New Roman" w:eastAsia="Times New Roman" w:hAnsi="Times New Roman" w:cs="Times New Roman"/>
          <w:color w:val="000000" w:themeColor="text1"/>
          <w:sz w:val="24"/>
          <w:szCs w:val="24"/>
        </w:rPr>
        <w:t xml:space="preserve"> computer.</w:t>
      </w:r>
    </w:p>
    <w:p w14:paraId="0CBCDA45" w14:textId="53EF13F0" w:rsidR="1FFDF651" w:rsidRPr="00206DDA" w:rsidRDefault="310BD388" w:rsidP="00206DDA">
      <w:pPr>
        <w:pStyle w:val="ListParagraph"/>
        <w:numPr>
          <w:ilvl w:val="0"/>
          <w:numId w:val="14"/>
        </w:numPr>
        <w:spacing w:after="0" w:line="360" w:lineRule="auto"/>
        <w:ind w:right="-20"/>
        <w:jc w:val="both"/>
        <w:rPr>
          <w:rFonts w:ascii="Times New Roman" w:eastAsia="Times New Roman" w:hAnsi="Times New Roman" w:cs="Times New Roman"/>
          <w:color w:val="000000" w:themeColor="text1"/>
          <w:sz w:val="24"/>
          <w:szCs w:val="24"/>
        </w:rPr>
      </w:pPr>
      <w:r w:rsidRPr="00206DDA">
        <w:rPr>
          <w:rFonts w:ascii="Times New Roman" w:eastAsia="Times New Roman" w:hAnsi="Times New Roman" w:cs="Times New Roman"/>
          <w:b/>
          <w:bCs/>
          <w:color w:val="000000" w:themeColor="text1"/>
          <w:sz w:val="24"/>
          <w:szCs w:val="24"/>
        </w:rPr>
        <w:t>Analyze Data –</w:t>
      </w:r>
      <w:r w:rsidRPr="00206DDA">
        <w:rPr>
          <w:rFonts w:ascii="Times New Roman" w:eastAsia="Times New Roman" w:hAnsi="Times New Roman" w:cs="Times New Roman"/>
          <w:color w:val="000000" w:themeColor="text1"/>
          <w:sz w:val="24"/>
          <w:szCs w:val="24"/>
        </w:rPr>
        <w:t xml:space="preserve"> Once the data has been collected, stored, transmitted, and received by the technician, the data can then be analyzed. The pH data that has been collected from the microclimate monitoring system will </w:t>
      </w:r>
      <w:r w:rsidR="00926152" w:rsidRPr="00206DDA">
        <w:rPr>
          <w:rFonts w:ascii="Times New Roman" w:eastAsia="Times New Roman" w:hAnsi="Times New Roman" w:cs="Times New Roman"/>
          <w:color w:val="000000" w:themeColor="text1"/>
          <w:sz w:val="24"/>
          <w:szCs w:val="24"/>
        </w:rPr>
        <w:t>be entered</w:t>
      </w:r>
      <w:r w:rsidRPr="00206DDA">
        <w:rPr>
          <w:rFonts w:ascii="Times New Roman" w:eastAsia="Times New Roman" w:hAnsi="Times New Roman" w:cs="Times New Roman"/>
          <w:color w:val="000000" w:themeColor="text1"/>
          <w:sz w:val="24"/>
          <w:szCs w:val="24"/>
        </w:rPr>
        <w:t xml:space="preserve"> into Excel so that the raw collected data can be placed into </w:t>
      </w:r>
      <w:r w:rsidR="00926152" w:rsidRPr="00206DDA">
        <w:rPr>
          <w:rFonts w:ascii="Times New Roman" w:eastAsia="Times New Roman" w:hAnsi="Times New Roman" w:cs="Times New Roman"/>
          <w:color w:val="000000" w:themeColor="text1"/>
          <w:sz w:val="24"/>
          <w:szCs w:val="24"/>
        </w:rPr>
        <w:t>an</w:t>
      </w:r>
      <w:r w:rsidRPr="00206DDA">
        <w:rPr>
          <w:rFonts w:ascii="Times New Roman" w:eastAsia="Times New Roman" w:hAnsi="Times New Roman" w:cs="Times New Roman"/>
          <w:color w:val="000000" w:themeColor="text1"/>
          <w:sz w:val="24"/>
          <w:szCs w:val="24"/>
        </w:rPr>
        <w:t xml:space="preserve"> </w:t>
      </w:r>
      <w:r w:rsidR="00926152" w:rsidRPr="00206DDA">
        <w:rPr>
          <w:rFonts w:ascii="Times New Roman" w:eastAsia="Times New Roman" w:hAnsi="Times New Roman" w:cs="Times New Roman"/>
          <w:color w:val="000000" w:themeColor="text1"/>
          <w:sz w:val="24"/>
          <w:szCs w:val="24"/>
        </w:rPr>
        <w:t>easy-to-read</w:t>
      </w:r>
      <w:r w:rsidRPr="00206DDA">
        <w:rPr>
          <w:rFonts w:ascii="Times New Roman" w:eastAsia="Times New Roman" w:hAnsi="Times New Roman" w:cs="Times New Roman"/>
          <w:color w:val="000000" w:themeColor="text1"/>
          <w:sz w:val="24"/>
          <w:szCs w:val="24"/>
        </w:rPr>
        <w:t xml:space="preserve"> graph</w:t>
      </w:r>
      <w:r w:rsidR="00926152" w:rsidRPr="00206DDA">
        <w:rPr>
          <w:rFonts w:ascii="Times New Roman" w:eastAsia="Times New Roman" w:hAnsi="Times New Roman" w:cs="Times New Roman"/>
          <w:color w:val="000000" w:themeColor="text1"/>
          <w:sz w:val="24"/>
          <w:szCs w:val="24"/>
        </w:rPr>
        <w:t xml:space="preserve">. </w:t>
      </w:r>
    </w:p>
    <w:p w14:paraId="67CACE67" w14:textId="6B6351F9" w:rsidR="00C937CA" w:rsidRPr="00206DDA" w:rsidRDefault="00C937CA" w:rsidP="00206DDA">
      <w:pPr>
        <w:spacing w:line="360" w:lineRule="auto"/>
        <w:ind w:firstLine="720"/>
        <w:jc w:val="both"/>
        <w:rPr>
          <w:rFonts w:ascii="Times New Roman" w:hAnsi="Times New Roman" w:cs="Times New Roman"/>
          <w:b/>
          <w:bCs/>
          <w:color w:val="000000" w:themeColor="text1"/>
          <w:sz w:val="24"/>
          <w:szCs w:val="24"/>
        </w:rPr>
      </w:pPr>
      <w:r w:rsidRPr="00206DDA">
        <w:rPr>
          <w:rFonts w:ascii="Times New Roman" w:hAnsi="Times New Roman" w:cs="Times New Roman"/>
          <w:b/>
          <w:bCs/>
          <w:color w:val="000000" w:themeColor="text1"/>
          <w:sz w:val="24"/>
          <w:szCs w:val="24"/>
        </w:rPr>
        <w:t>c. Non-Functional Requirements</w:t>
      </w:r>
    </w:p>
    <w:p w14:paraId="5F3AB755" w14:textId="1A0FE5BB" w:rsidR="7A81643B" w:rsidRPr="00206DDA" w:rsidRDefault="7A81643B" w:rsidP="00206DDA">
      <w:pPr>
        <w:pStyle w:val="ListParagraph"/>
        <w:numPr>
          <w:ilvl w:val="0"/>
          <w:numId w:val="15"/>
        </w:numPr>
        <w:spacing w:after="0" w:line="360" w:lineRule="auto"/>
        <w:ind w:right="-20"/>
        <w:jc w:val="both"/>
        <w:rPr>
          <w:rFonts w:ascii="Times New Roman" w:eastAsia="Times New Roman" w:hAnsi="Times New Roman" w:cs="Times New Roman"/>
          <w:color w:val="000000" w:themeColor="text1"/>
          <w:sz w:val="24"/>
          <w:szCs w:val="24"/>
        </w:rPr>
      </w:pPr>
      <w:r w:rsidRPr="00206DDA">
        <w:rPr>
          <w:rFonts w:ascii="Times New Roman" w:eastAsia="Times New Roman" w:hAnsi="Times New Roman" w:cs="Times New Roman"/>
          <w:b/>
          <w:bCs/>
          <w:color w:val="000000" w:themeColor="text1"/>
          <w:sz w:val="24"/>
          <w:szCs w:val="24"/>
        </w:rPr>
        <w:t>Replication</w:t>
      </w:r>
      <w:r w:rsidRPr="00206DDA">
        <w:rPr>
          <w:rFonts w:ascii="Times New Roman" w:eastAsia="Times New Roman" w:hAnsi="Times New Roman" w:cs="Times New Roman"/>
          <w:color w:val="000000" w:themeColor="text1"/>
          <w:sz w:val="24"/>
          <w:szCs w:val="24"/>
        </w:rPr>
        <w:t xml:space="preserve"> – The team task is to build a workable, one-off package that can be clearly and economically replicated by a manufacturer (many of them will be </w:t>
      </w:r>
      <w:r w:rsidR="005D4E71" w:rsidRPr="00206DDA">
        <w:rPr>
          <w:rFonts w:ascii="Times New Roman" w:eastAsia="Times New Roman" w:hAnsi="Times New Roman" w:cs="Times New Roman"/>
          <w:color w:val="000000" w:themeColor="text1"/>
          <w:sz w:val="24"/>
          <w:szCs w:val="24"/>
        </w:rPr>
        <w:t>needed</w:t>
      </w:r>
      <w:r w:rsidRPr="00206DDA">
        <w:rPr>
          <w:rFonts w:ascii="Times New Roman" w:eastAsia="Times New Roman" w:hAnsi="Times New Roman" w:cs="Times New Roman"/>
          <w:color w:val="000000" w:themeColor="text1"/>
          <w:sz w:val="24"/>
          <w:szCs w:val="24"/>
        </w:rPr>
        <w:t xml:space="preserve"> for a statewide implementation).</w:t>
      </w:r>
    </w:p>
    <w:p w14:paraId="7FCD2972" w14:textId="09E3B224" w:rsidR="7A81643B" w:rsidRPr="00206DDA" w:rsidRDefault="7A81643B" w:rsidP="00206DDA">
      <w:pPr>
        <w:pStyle w:val="ListParagraph"/>
        <w:numPr>
          <w:ilvl w:val="0"/>
          <w:numId w:val="15"/>
        </w:numPr>
        <w:spacing w:after="0" w:line="360" w:lineRule="auto"/>
        <w:ind w:right="-20"/>
        <w:jc w:val="both"/>
        <w:rPr>
          <w:rFonts w:ascii="Times New Roman" w:eastAsia="Times New Roman" w:hAnsi="Times New Roman" w:cs="Times New Roman"/>
          <w:color w:val="000000" w:themeColor="text1"/>
          <w:sz w:val="24"/>
          <w:szCs w:val="24"/>
        </w:rPr>
      </w:pPr>
      <w:r w:rsidRPr="00206DDA">
        <w:rPr>
          <w:rFonts w:ascii="Times New Roman" w:eastAsia="Times New Roman" w:hAnsi="Times New Roman" w:cs="Times New Roman"/>
          <w:b/>
          <w:bCs/>
          <w:color w:val="000000" w:themeColor="text1"/>
          <w:sz w:val="24"/>
          <w:szCs w:val="24"/>
        </w:rPr>
        <w:t>Ethical Consideration</w:t>
      </w:r>
      <w:r w:rsidRPr="00206DDA">
        <w:rPr>
          <w:rFonts w:ascii="Times New Roman" w:eastAsia="Times New Roman" w:hAnsi="Times New Roman" w:cs="Times New Roman"/>
          <w:color w:val="000000" w:themeColor="text1"/>
          <w:sz w:val="24"/>
          <w:szCs w:val="24"/>
        </w:rPr>
        <w:t xml:space="preserve"> – Being a government project, the team will need to consider encroachments and privacy protections when developing strategic placement locations as well as data retrieval methods. Also, the team will need to be sure that any existing market efforts are not challenged.</w:t>
      </w:r>
    </w:p>
    <w:p w14:paraId="7D84141F" w14:textId="6426256E" w:rsidR="653CAD60" w:rsidRPr="00206DDA" w:rsidRDefault="7A81643B" w:rsidP="00206DDA">
      <w:pPr>
        <w:pStyle w:val="ListParagraph"/>
        <w:numPr>
          <w:ilvl w:val="0"/>
          <w:numId w:val="15"/>
        </w:numPr>
        <w:spacing w:after="0" w:line="360" w:lineRule="auto"/>
        <w:ind w:right="-20"/>
        <w:jc w:val="both"/>
        <w:rPr>
          <w:rFonts w:ascii="Times New Roman" w:eastAsia="Times New Roman" w:hAnsi="Times New Roman" w:cs="Times New Roman"/>
          <w:color w:val="000000" w:themeColor="text1"/>
          <w:sz w:val="24"/>
          <w:szCs w:val="24"/>
        </w:rPr>
      </w:pPr>
      <w:r w:rsidRPr="00206DDA">
        <w:rPr>
          <w:rFonts w:ascii="Times New Roman" w:eastAsia="Times New Roman" w:hAnsi="Times New Roman" w:cs="Times New Roman"/>
          <w:b/>
          <w:bCs/>
          <w:color w:val="000000" w:themeColor="text1"/>
          <w:sz w:val="24"/>
          <w:szCs w:val="24"/>
        </w:rPr>
        <w:lastRenderedPageBreak/>
        <w:t>Non-Contamination</w:t>
      </w:r>
      <w:r w:rsidRPr="00206DDA">
        <w:rPr>
          <w:rFonts w:ascii="Times New Roman" w:eastAsia="Times New Roman" w:hAnsi="Times New Roman" w:cs="Times New Roman"/>
          <w:color w:val="000000" w:themeColor="text1"/>
          <w:sz w:val="24"/>
          <w:szCs w:val="24"/>
        </w:rPr>
        <w:t xml:space="preserve"> – Anything placed in the environment should be neutral and not pose a risk of contaminating the environment or harm</w:t>
      </w:r>
      <w:r w:rsidR="00DC26DF" w:rsidRPr="00206DDA">
        <w:rPr>
          <w:rFonts w:ascii="Times New Roman" w:eastAsia="Times New Roman" w:hAnsi="Times New Roman" w:cs="Times New Roman"/>
          <w:color w:val="000000" w:themeColor="text1"/>
          <w:sz w:val="24"/>
          <w:szCs w:val="24"/>
        </w:rPr>
        <w:t>ing</w:t>
      </w:r>
      <w:r w:rsidRPr="00206DDA">
        <w:rPr>
          <w:rFonts w:ascii="Times New Roman" w:eastAsia="Times New Roman" w:hAnsi="Times New Roman" w:cs="Times New Roman"/>
          <w:color w:val="000000" w:themeColor="text1"/>
          <w:sz w:val="24"/>
          <w:szCs w:val="24"/>
        </w:rPr>
        <w:t xml:space="preserve"> animals in case of any animal interactions.</w:t>
      </w:r>
      <w:r w:rsidR="00B01F55" w:rsidRPr="00206DDA">
        <w:rPr>
          <w:rFonts w:ascii="Times New Roman" w:eastAsia="Times New Roman" w:hAnsi="Times New Roman" w:cs="Times New Roman"/>
          <w:color w:val="000000" w:themeColor="text1"/>
          <w:sz w:val="24"/>
          <w:szCs w:val="24"/>
        </w:rPr>
        <w:t xml:space="preserve"> For this reason, the </w:t>
      </w:r>
      <w:r w:rsidR="00D34301" w:rsidRPr="00206DDA">
        <w:rPr>
          <w:rFonts w:ascii="Times New Roman" w:eastAsia="Times New Roman" w:hAnsi="Times New Roman" w:cs="Times New Roman"/>
          <w:color w:val="000000" w:themeColor="text1"/>
          <w:sz w:val="24"/>
          <w:szCs w:val="24"/>
        </w:rPr>
        <w:t>unit cannot degrade in the environment.</w:t>
      </w:r>
    </w:p>
    <w:p w14:paraId="5D98763B" w14:textId="7FABC605" w:rsidR="00C937CA" w:rsidRPr="00206DDA" w:rsidRDefault="00622AEF" w:rsidP="00206DDA">
      <w:pPr>
        <w:spacing w:line="360" w:lineRule="auto"/>
        <w:ind w:firstLine="720"/>
        <w:rPr>
          <w:rFonts w:ascii="Times New Roman" w:hAnsi="Times New Roman" w:cs="Times New Roman"/>
          <w:b/>
          <w:bCs/>
          <w:color w:val="000000" w:themeColor="text1"/>
          <w:sz w:val="24"/>
          <w:szCs w:val="24"/>
        </w:rPr>
      </w:pPr>
      <w:r w:rsidRPr="00206DDA">
        <w:rPr>
          <w:rFonts w:ascii="Times New Roman" w:hAnsi="Times New Roman" w:cs="Times New Roman"/>
          <w:b/>
          <w:bCs/>
          <w:color w:val="000000" w:themeColor="text1"/>
          <w:sz w:val="24"/>
          <w:szCs w:val="24"/>
        </w:rPr>
        <w:t>d</w:t>
      </w:r>
      <w:r w:rsidR="00C937CA" w:rsidRPr="00206DDA">
        <w:rPr>
          <w:rFonts w:ascii="Times New Roman" w:hAnsi="Times New Roman" w:cs="Times New Roman"/>
          <w:b/>
          <w:bCs/>
          <w:color w:val="000000" w:themeColor="text1"/>
          <w:sz w:val="24"/>
          <w:szCs w:val="24"/>
        </w:rPr>
        <w:t>. Design Constraints</w:t>
      </w:r>
    </w:p>
    <w:p w14:paraId="058B27C3" w14:textId="486FF5A9" w:rsidR="33C0E6EF" w:rsidRPr="00206DDA" w:rsidRDefault="33C0E6EF" w:rsidP="00206DDA">
      <w:pPr>
        <w:pStyle w:val="ListParagraph"/>
        <w:numPr>
          <w:ilvl w:val="0"/>
          <w:numId w:val="16"/>
        </w:numPr>
        <w:spacing w:after="0" w:line="360" w:lineRule="auto"/>
        <w:ind w:right="-20"/>
        <w:jc w:val="both"/>
        <w:rPr>
          <w:rFonts w:ascii="Times New Roman" w:eastAsia="Times New Roman" w:hAnsi="Times New Roman" w:cs="Times New Roman"/>
          <w:color w:val="000000" w:themeColor="text1"/>
          <w:sz w:val="24"/>
          <w:szCs w:val="24"/>
        </w:rPr>
      </w:pPr>
      <w:r w:rsidRPr="00206DDA">
        <w:rPr>
          <w:rFonts w:ascii="Times New Roman" w:eastAsia="Times New Roman" w:hAnsi="Times New Roman" w:cs="Times New Roman"/>
          <w:b/>
          <w:color w:val="000000" w:themeColor="text1"/>
          <w:sz w:val="24"/>
          <w:szCs w:val="24"/>
        </w:rPr>
        <w:t>Budget</w:t>
      </w:r>
      <w:r w:rsidRPr="00206DDA">
        <w:rPr>
          <w:rFonts w:ascii="Times New Roman" w:eastAsia="Times New Roman" w:hAnsi="Times New Roman" w:cs="Times New Roman"/>
          <w:color w:val="000000" w:themeColor="text1"/>
          <w:sz w:val="24"/>
          <w:szCs w:val="24"/>
        </w:rPr>
        <w:t xml:space="preserve"> – Our budget is $</w:t>
      </w:r>
      <w:r w:rsidR="08152BBA" w:rsidRPr="00206DDA">
        <w:rPr>
          <w:rFonts w:ascii="Times New Roman" w:eastAsia="Times New Roman" w:hAnsi="Times New Roman" w:cs="Times New Roman"/>
          <w:color w:val="000000" w:themeColor="text1"/>
          <w:sz w:val="24"/>
          <w:szCs w:val="24"/>
        </w:rPr>
        <w:t>200</w:t>
      </w:r>
      <w:r w:rsidRPr="00206DDA">
        <w:rPr>
          <w:rFonts w:ascii="Times New Roman" w:eastAsia="Times New Roman" w:hAnsi="Times New Roman" w:cs="Times New Roman"/>
          <w:color w:val="000000" w:themeColor="text1"/>
          <w:sz w:val="24"/>
          <w:szCs w:val="24"/>
        </w:rPr>
        <w:t>.00 for the team. This can be considered a per monitoring unit budget (hardware &amp; software).</w:t>
      </w:r>
    </w:p>
    <w:p w14:paraId="282B7E1F" w14:textId="12BB1079" w:rsidR="20AA13B0" w:rsidRPr="00206DDA" w:rsidRDefault="20AA13B0" w:rsidP="00206DDA">
      <w:pPr>
        <w:pStyle w:val="ListParagraph"/>
        <w:numPr>
          <w:ilvl w:val="0"/>
          <w:numId w:val="16"/>
        </w:numPr>
        <w:spacing w:after="0" w:line="360" w:lineRule="auto"/>
        <w:ind w:right="-20"/>
        <w:jc w:val="both"/>
        <w:rPr>
          <w:rFonts w:ascii="Times New Roman" w:eastAsia="Times New Roman" w:hAnsi="Times New Roman" w:cs="Times New Roman"/>
          <w:color w:val="000000" w:themeColor="text1"/>
          <w:sz w:val="24"/>
          <w:szCs w:val="24"/>
        </w:rPr>
      </w:pPr>
      <w:r w:rsidRPr="00206DDA">
        <w:rPr>
          <w:rFonts w:ascii="Times New Roman" w:eastAsia="Times New Roman" w:hAnsi="Times New Roman" w:cs="Times New Roman"/>
          <w:b/>
          <w:color w:val="000000" w:themeColor="text1"/>
          <w:sz w:val="24"/>
          <w:szCs w:val="24"/>
        </w:rPr>
        <w:t>Time</w:t>
      </w:r>
      <w:r w:rsidRPr="00206DDA">
        <w:rPr>
          <w:rFonts w:ascii="Times New Roman" w:eastAsia="Times New Roman" w:hAnsi="Times New Roman" w:cs="Times New Roman"/>
          <w:color w:val="000000" w:themeColor="text1"/>
          <w:sz w:val="24"/>
          <w:szCs w:val="24"/>
        </w:rPr>
        <w:t xml:space="preserve"> – Many assumptions </w:t>
      </w:r>
      <w:r w:rsidR="00DF62E9" w:rsidRPr="00206DDA">
        <w:rPr>
          <w:rFonts w:ascii="Times New Roman" w:eastAsia="Times New Roman" w:hAnsi="Times New Roman" w:cs="Times New Roman"/>
          <w:color w:val="000000" w:themeColor="text1"/>
          <w:sz w:val="24"/>
          <w:szCs w:val="24"/>
        </w:rPr>
        <w:t>had to</w:t>
      </w:r>
      <w:r w:rsidRPr="00206DDA">
        <w:rPr>
          <w:rFonts w:ascii="Times New Roman" w:eastAsia="Times New Roman" w:hAnsi="Times New Roman" w:cs="Times New Roman"/>
          <w:color w:val="000000" w:themeColor="text1"/>
          <w:sz w:val="24"/>
          <w:szCs w:val="24"/>
        </w:rPr>
        <w:t xml:space="preserve"> be made to build out and </w:t>
      </w:r>
      <w:r w:rsidR="00451ACE" w:rsidRPr="00206DDA">
        <w:rPr>
          <w:rFonts w:ascii="Times New Roman" w:eastAsia="Times New Roman" w:hAnsi="Times New Roman" w:cs="Times New Roman"/>
          <w:color w:val="000000" w:themeColor="text1"/>
          <w:sz w:val="24"/>
          <w:szCs w:val="24"/>
        </w:rPr>
        <w:t>evaluate</w:t>
      </w:r>
      <w:r w:rsidRPr="00206DDA">
        <w:rPr>
          <w:rFonts w:ascii="Times New Roman" w:eastAsia="Times New Roman" w:hAnsi="Times New Roman" w:cs="Times New Roman"/>
          <w:color w:val="000000" w:themeColor="text1"/>
          <w:sz w:val="24"/>
          <w:szCs w:val="24"/>
        </w:rPr>
        <w:t xml:space="preserve"> a conceptual model in about 2 months.</w:t>
      </w:r>
    </w:p>
    <w:p w14:paraId="02F23136" w14:textId="11D85098" w:rsidR="33C0E6EF" w:rsidRPr="00206DDA" w:rsidRDefault="467E5829" w:rsidP="00206DDA">
      <w:pPr>
        <w:pStyle w:val="ListParagraph"/>
        <w:numPr>
          <w:ilvl w:val="0"/>
          <w:numId w:val="16"/>
        </w:numPr>
        <w:spacing w:after="0" w:line="360" w:lineRule="auto"/>
        <w:ind w:right="-20"/>
        <w:jc w:val="both"/>
        <w:rPr>
          <w:rFonts w:ascii="Times New Roman" w:eastAsia="Times New Roman" w:hAnsi="Times New Roman" w:cs="Times New Roman"/>
          <w:color w:val="000000" w:themeColor="text1"/>
          <w:sz w:val="24"/>
          <w:szCs w:val="24"/>
        </w:rPr>
      </w:pPr>
      <w:r w:rsidRPr="00206DDA">
        <w:rPr>
          <w:rFonts w:ascii="Times New Roman" w:eastAsia="Times New Roman" w:hAnsi="Times New Roman" w:cs="Times New Roman"/>
          <w:b/>
          <w:color w:val="000000" w:themeColor="text1"/>
          <w:sz w:val="24"/>
          <w:szCs w:val="24"/>
        </w:rPr>
        <w:t>Locations</w:t>
      </w:r>
      <w:r w:rsidRPr="00206DDA">
        <w:rPr>
          <w:rFonts w:ascii="Times New Roman" w:eastAsia="Times New Roman" w:hAnsi="Times New Roman" w:cs="Times New Roman"/>
          <w:color w:val="000000" w:themeColor="text1"/>
          <w:sz w:val="24"/>
          <w:szCs w:val="24"/>
        </w:rPr>
        <w:t xml:space="preserve"> – This refers to the placement of the monitoring system(s). Being a government owned system, there will be </w:t>
      </w:r>
      <w:r w:rsidR="063CB51A" w:rsidRPr="00206DDA">
        <w:rPr>
          <w:rFonts w:ascii="Times New Roman" w:eastAsia="Times New Roman" w:hAnsi="Times New Roman" w:cs="Times New Roman"/>
          <w:color w:val="000000" w:themeColor="text1"/>
          <w:sz w:val="24"/>
          <w:szCs w:val="24"/>
        </w:rPr>
        <w:t>many</w:t>
      </w:r>
      <w:r w:rsidRPr="00206DDA">
        <w:rPr>
          <w:rFonts w:ascii="Times New Roman" w:eastAsia="Times New Roman" w:hAnsi="Times New Roman" w:cs="Times New Roman"/>
          <w:color w:val="000000" w:themeColor="text1"/>
          <w:sz w:val="24"/>
          <w:szCs w:val="24"/>
        </w:rPr>
        <w:t xml:space="preserve"> legal and ethical restrictions upon location options.</w:t>
      </w:r>
    </w:p>
    <w:p w14:paraId="5592A6B0" w14:textId="588622E6" w:rsidR="2B43814B" w:rsidRPr="00206DDA" w:rsidRDefault="33C0E6EF" w:rsidP="00206DDA">
      <w:pPr>
        <w:pStyle w:val="ListParagraph"/>
        <w:numPr>
          <w:ilvl w:val="0"/>
          <w:numId w:val="16"/>
        </w:numPr>
        <w:spacing w:after="0" w:line="360" w:lineRule="auto"/>
        <w:ind w:right="-20"/>
        <w:jc w:val="both"/>
        <w:rPr>
          <w:rFonts w:ascii="Times New Roman" w:eastAsia="Times New Roman" w:hAnsi="Times New Roman" w:cs="Times New Roman"/>
          <w:color w:val="000000" w:themeColor="text1"/>
          <w:sz w:val="24"/>
          <w:szCs w:val="24"/>
        </w:rPr>
      </w:pPr>
      <w:r w:rsidRPr="00206DDA">
        <w:rPr>
          <w:rFonts w:ascii="Times New Roman" w:eastAsia="Times New Roman" w:hAnsi="Times New Roman" w:cs="Times New Roman"/>
          <w:b/>
          <w:color w:val="000000" w:themeColor="text1"/>
          <w:sz w:val="24"/>
          <w:szCs w:val="24"/>
        </w:rPr>
        <w:t>Data retrieval</w:t>
      </w:r>
      <w:r w:rsidRPr="00206DDA">
        <w:rPr>
          <w:rFonts w:ascii="Times New Roman" w:eastAsia="Times New Roman" w:hAnsi="Times New Roman" w:cs="Times New Roman"/>
          <w:color w:val="000000" w:themeColor="text1"/>
          <w:sz w:val="24"/>
          <w:szCs w:val="24"/>
        </w:rPr>
        <w:t xml:space="preserve"> – This presents similar legal and ethical restrictions as the location restraint. </w:t>
      </w:r>
      <w:r w:rsidR="1E02172D" w:rsidRPr="00206DDA">
        <w:rPr>
          <w:rFonts w:ascii="Times New Roman" w:eastAsia="Times New Roman" w:hAnsi="Times New Roman" w:cs="Times New Roman"/>
          <w:color w:val="000000" w:themeColor="text1"/>
          <w:sz w:val="24"/>
          <w:szCs w:val="24"/>
        </w:rPr>
        <w:t xml:space="preserve">As a note, </w:t>
      </w:r>
      <w:r w:rsidR="00C527B4" w:rsidRPr="00206DDA">
        <w:rPr>
          <w:rFonts w:ascii="Times New Roman" w:eastAsia="Times New Roman" w:hAnsi="Times New Roman" w:cs="Times New Roman"/>
          <w:color w:val="000000" w:themeColor="text1"/>
          <w:sz w:val="24"/>
          <w:szCs w:val="24"/>
        </w:rPr>
        <w:t>the stakeholder will separately consider accumulative data storage and analysis</w:t>
      </w:r>
      <w:r w:rsidR="1E02172D" w:rsidRPr="00206DDA">
        <w:rPr>
          <w:rFonts w:ascii="Times New Roman" w:eastAsia="Times New Roman" w:hAnsi="Times New Roman" w:cs="Times New Roman"/>
          <w:color w:val="000000" w:themeColor="text1"/>
          <w:sz w:val="24"/>
          <w:szCs w:val="24"/>
        </w:rPr>
        <w:t>; so, this will only include retrieving and delivering the data to the stakeholder.</w:t>
      </w:r>
    </w:p>
    <w:p w14:paraId="615AF9F2" w14:textId="77777777" w:rsidR="00C937CA" w:rsidRPr="00206DDA" w:rsidRDefault="00C937CA" w:rsidP="00206DDA">
      <w:pPr>
        <w:spacing w:line="360" w:lineRule="auto"/>
        <w:rPr>
          <w:rFonts w:ascii="Times New Roman" w:hAnsi="Times New Roman" w:cs="Times New Roman"/>
          <w:b/>
          <w:bCs/>
          <w:color w:val="000000" w:themeColor="text1"/>
          <w:sz w:val="24"/>
          <w:szCs w:val="24"/>
        </w:rPr>
      </w:pPr>
      <w:r w:rsidRPr="00206DDA">
        <w:rPr>
          <w:rFonts w:ascii="Times New Roman" w:hAnsi="Times New Roman" w:cs="Times New Roman"/>
          <w:b/>
          <w:bCs/>
          <w:color w:val="000000" w:themeColor="text1"/>
          <w:sz w:val="24"/>
          <w:szCs w:val="24"/>
        </w:rPr>
        <w:t>4. System Design</w:t>
      </w:r>
    </w:p>
    <w:p w14:paraId="7A33A2EF" w14:textId="64AC3A6A" w:rsidR="00C937CA" w:rsidRPr="00206DDA" w:rsidRDefault="00C937CA" w:rsidP="00206DDA">
      <w:pPr>
        <w:spacing w:line="360" w:lineRule="auto"/>
        <w:ind w:firstLine="720"/>
        <w:rPr>
          <w:rFonts w:ascii="Times New Roman" w:hAnsi="Times New Roman" w:cs="Times New Roman"/>
          <w:b/>
          <w:bCs/>
          <w:color w:val="000000" w:themeColor="text1"/>
          <w:sz w:val="24"/>
          <w:szCs w:val="24"/>
        </w:rPr>
      </w:pPr>
      <w:r w:rsidRPr="00206DDA">
        <w:rPr>
          <w:rFonts w:ascii="Times New Roman" w:hAnsi="Times New Roman" w:cs="Times New Roman"/>
          <w:b/>
          <w:bCs/>
          <w:color w:val="000000" w:themeColor="text1"/>
          <w:sz w:val="24"/>
          <w:szCs w:val="24"/>
        </w:rPr>
        <w:t>a. Design Overview &amp; Justification</w:t>
      </w:r>
    </w:p>
    <w:p w14:paraId="416ED30F" w14:textId="18EE4F16" w:rsidR="00D819D2" w:rsidRPr="00206DDA" w:rsidRDefault="1FC00157" w:rsidP="00206DDA">
      <w:pPr>
        <w:spacing w:line="360" w:lineRule="auto"/>
        <w:ind w:left="720" w:right="-20" w:firstLine="720"/>
        <w:jc w:val="both"/>
        <w:rPr>
          <w:rFonts w:ascii="Times New Roman" w:eastAsia="Calibri" w:hAnsi="Times New Roman" w:cs="Times New Roman"/>
          <w:color w:val="000000" w:themeColor="text1"/>
          <w:sz w:val="24"/>
          <w:szCs w:val="24"/>
        </w:rPr>
      </w:pPr>
      <w:r w:rsidRPr="00206DDA">
        <w:rPr>
          <w:rFonts w:ascii="Times New Roman" w:eastAsia="Calibri" w:hAnsi="Times New Roman" w:cs="Times New Roman"/>
          <w:color w:val="000000" w:themeColor="text1"/>
          <w:sz w:val="24"/>
          <w:szCs w:val="24"/>
        </w:rPr>
        <w:t>The basic design uses a Field Sensor Unit</w:t>
      </w:r>
      <w:r w:rsidR="5C5CE574" w:rsidRPr="00206DDA">
        <w:rPr>
          <w:rFonts w:ascii="Times New Roman" w:eastAsia="Calibri" w:hAnsi="Times New Roman" w:cs="Times New Roman"/>
          <w:color w:val="000000" w:themeColor="text1"/>
          <w:sz w:val="24"/>
          <w:szCs w:val="24"/>
        </w:rPr>
        <w:t xml:space="preserve"> (FSU)</w:t>
      </w:r>
      <w:r w:rsidRPr="00206DDA">
        <w:rPr>
          <w:rFonts w:ascii="Times New Roman" w:eastAsia="Calibri" w:hAnsi="Times New Roman" w:cs="Times New Roman"/>
          <w:color w:val="000000" w:themeColor="text1"/>
          <w:sz w:val="24"/>
          <w:szCs w:val="24"/>
        </w:rPr>
        <w:t xml:space="preserve"> to collect pertinent sensor data from </w:t>
      </w:r>
      <w:r w:rsidR="656ABB08" w:rsidRPr="00206DDA">
        <w:rPr>
          <w:rFonts w:ascii="Times New Roman" w:eastAsia="Calibri" w:hAnsi="Times New Roman" w:cs="Times New Roman"/>
          <w:color w:val="000000" w:themeColor="text1"/>
          <w:sz w:val="24"/>
          <w:szCs w:val="24"/>
        </w:rPr>
        <w:t>the soil in different microclimates of NYS</w:t>
      </w:r>
      <w:r w:rsidRPr="00206DDA">
        <w:rPr>
          <w:rFonts w:ascii="Times New Roman" w:eastAsia="Calibri" w:hAnsi="Times New Roman" w:cs="Times New Roman"/>
          <w:color w:val="000000" w:themeColor="text1"/>
          <w:sz w:val="24"/>
          <w:szCs w:val="24"/>
        </w:rPr>
        <w:t xml:space="preserve">. A technician </w:t>
      </w:r>
      <w:r w:rsidR="0F73A166" w:rsidRPr="00206DDA">
        <w:rPr>
          <w:rFonts w:ascii="Times New Roman" w:eastAsia="Calibri" w:hAnsi="Times New Roman" w:cs="Times New Roman"/>
          <w:color w:val="000000" w:themeColor="text1"/>
          <w:sz w:val="24"/>
          <w:szCs w:val="24"/>
        </w:rPr>
        <w:t xml:space="preserve">will </w:t>
      </w:r>
      <w:r w:rsidR="00BA300B" w:rsidRPr="00206DDA">
        <w:rPr>
          <w:rFonts w:ascii="Times New Roman" w:eastAsia="Calibri" w:hAnsi="Times New Roman" w:cs="Times New Roman"/>
          <w:color w:val="000000" w:themeColor="text1"/>
          <w:sz w:val="24"/>
          <w:szCs w:val="24"/>
        </w:rPr>
        <w:t>install</w:t>
      </w:r>
      <w:r w:rsidRPr="00206DDA">
        <w:rPr>
          <w:rFonts w:ascii="Times New Roman" w:eastAsia="Calibri" w:hAnsi="Times New Roman" w:cs="Times New Roman"/>
          <w:color w:val="000000" w:themeColor="text1"/>
          <w:sz w:val="24"/>
          <w:szCs w:val="24"/>
        </w:rPr>
        <w:t xml:space="preserve"> many FSUs, dispersed throughout the microclimates of NYS. At regular intervals, the technician </w:t>
      </w:r>
      <w:r w:rsidR="593C0E9D" w:rsidRPr="00206DDA">
        <w:rPr>
          <w:rFonts w:ascii="Times New Roman" w:eastAsia="Calibri" w:hAnsi="Times New Roman" w:cs="Times New Roman"/>
          <w:color w:val="000000" w:themeColor="text1"/>
          <w:sz w:val="24"/>
          <w:szCs w:val="24"/>
        </w:rPr>
        <w:t xml:space="preserve">will </w:t>
      </w:r>
      <w:r w:rsidR="58CD45F3" w:rsidRPr="00206DDA">
        <w:rPr>
          <w:rFonts w:ascii="Times New Roman" w:eastAsia="Calibri" w:hAnsi="Times New Roman" w:cs="Times New Roman"/>
          <w:color w:val="000000" w:themeColor="text1"/>
          <w:sz w:val="24"/>
          <w:szCs w:val="24"/>
        </w:rPr>
        <w:t>collect</w:t>
      </w:r>
      <w:r w:rsidRPr="00206DDA">
        <w:rPr>
          <w:rFonts w:ascii="Times New Roman" w:eastAsia="Calibri" w:hAnsi="Times New Roman" w:cs="Times New Roman"/>
          <w:color w:val="000000" w:themeColor="text1"/>
          <w:sz w:val="24"/>
          <w:szCs w:val="24"/>
        </w:rPr>
        <w:t xml:space="preserve"> all the data from the FSUs. The technician </w:t>
      </w:r>
      <w:r w:rsidR="274255CD" w:rsidRPr="00206DDA">
        <w:rPr>
          <w:rFonts w:ascii="Times New Roman" w:eastAsia="Calibri" w:hAnsi="Times New Roman" w:cs="Times New Roman"/>
          <w:color w:val="000000" w:themeColor="text1"/>
          <w:sz w:val="24"/>
          <w:szCs w:val="24"/>
        </w:rPr>
        <w:t xml:space="preserve">will </w:t>
      </w:r>
      <w:r w:rsidRPr="00206DDA">
        <w:rPr>
          <w:rFonts w:ascii="Times New Roman" w:eastAsia="Calibri" w:hAnsi="Times New Roman" w:cs="Times New Roman"/>
          <w:color w:val="000000" w:themeColor="text1"/>
          <w:sz w:val="24"/>
          <w:szCs w:val="24"/>
        </w:rPr>
        <w:t xml:space="preserve">then </w:t>
      </w:r>
      <w:r w:rsidR="58CD45F3" w:rsidRPr="00206DDA">
        <w:rPr>
          <w:rFonts w:ascii="Times New Roman" w:eastAsia="Calibri" w:hAnsi="Times New Roman" w:cs="Times New Roman"/>
          <w:color w:val="000000" w:themeColor="text1"/>
          <w:sz w:val="24"/>
          <w:szCs w:val="24"/>
        </w:rPr>
        <w:t>check</w:t>
      </w:r>
      <w:r w:rsidRPr="00206DDA">
        <w:rPr>
          <w:rFonts w:ascii="Times New Roman" w:eastAsia="Calibri" w:hAnsi="Times New Roman" w:cs="Times New Roman"/>
          <w:color w:val="000000" w:themeColor="text1"/>
          <w:sz w:val="24"/>
          <w:szCs w:val="24"/>
        </w:rPr>
        <w:t xml:space="preserve"> the data for anomalies and </w:t>
      </w:r>
      <w:r w:rsidR="58CD45F3" w:rsidRPr="00206DDA">
        <w:rPr>
          <w:rFonts w:ascii="Times New Roman" w:eastAsia="Calibri" w:hAnsi="Times New Roman" w:cs="Times New Roman"/>
          <w:color w:val="000000" w:themeColor="text1"/>
          <w:sz w:val="24"/>
          <w:szCs w:val="24"/>
        </w:rPr>
        <w:t>check</w:t>
      </w:r>
      <w:r w:rsidRPr="00206DDA">
        <w:rPr>
          <w:rFonts w:ascii="Times New Roman" w:eastAsia="Calibri" w:hAnsi="Times New Roman" w:cs="Times New Roman"/>
          <w:color w:val="000000" w:themeColor="text1"/>
          <w:sz w:val="24"/>
          <w:szCs w:val="24"/>
        </w:rPr>
        <w:t xml:space="preserve"> the health of each </w:t>
      </w:r>
      <w:r w:rsidR="58CD45F3" w:rsidRPr="00206DDA">
        <w:rPr>
          <w:rFonts w:ascii="Times New Roman" w:eastAsia="Calibri" w:hAnsi="Times New Roman" w:cs="Times New Roman"/>
          <w:color w:val="000000" w:themeColor="text1"/>
          <w:sz w:val="24"/>
          <w:szCs w:val="24"/>
        </w:rPr>
        <w:t>FSU.</w:t>
      </w:r>
      <w:r w:rsidRPr="00206DDA">
        <w:rPr>
          <w:rFonts w:ascii="Times New Roman" w:eastAsia="Calibri" w:hAnsi="Times New Roman" w:cs="Times New Roman"/>
          <w:color w:val="000000" w:themeColor="text1"/>
          <w:sz w:val="24"/>
          <w:szCs w:val="24"/>
        </w:rPr>
        <w:t xml:space="preserve"> </w:t>
      </w:r>
      <w:r w:rsidR="77EE6C3F" w:rsidRPr="00206DDA">
        <w:rPr>
          <w:rFonts w:ascii="Times New Roman" w:eastAsia="Calibri" w:hAnsi="Times New Roman" w:cs="Times New Roman"/>
          <w:color w:val="000000" w:themeColor="text1"/>
          <w:sz w:val="24"/>
          <w:szCs w:val="24"/>
        </w:rPr>
        <w:t xml:space="preserve">The technician will omit </w:t>
      </w:r>
      <w:r w:rsidR="00BF26AF" w:rsidRPr="00206DDA">
        <w:rPr>
          <w:rFonts w:ascii="Times New Roman" w:eastAsia="Calibri" w:hAnsi="Times New Roman" w:cs="Times New Roman"/>
          <w:color w:val="000000" w:themeColor="text1"/>
          <w:sz w:val="24"/>
          <w:szCs w:val="24"/>
        </w:rPr>
        <w:t>ano</w:t>
      </w:r>
      <w:r w:rsidR="00143776" w:rsidRPr="00206DDA">
        <w:rPr>
          <w:rFonts w:ascii="Times New Roman" w:eastAsia="Calibri" w:hAnsi="Times New Roman" w:cs="Times New Roman"/>
          <w:color w:val="000000" w:themeColor="text1"/>
          <w:sz w:val="24"/>
          <w:szCs w:val="24"/>
        </w:rPr>
        <w:t>malous</w:t>
      </w:r>
      <w:r w:rsidR="77EE6C3F" w:rsidRPr="00206DDA">
        <w:rPr>
          <w:rFonts w:ascii="Times New Roman" w:eastAsia="Calibri" w:hAnsi="Times New Roman" w:cs="Times New Roman"/>
          <w:color w:val="000000" w:themeColor="text1"/>
          <w:sz w:val="24"/>
          <w:szCs w:val="24"/>
        </w:rPr>
        <w:t xml:space="preserve"> data points </w:t>
      </w:r>
      <w:r w:rsidR="00525A00" w:rsidRPr="00206DDA">
        <w:rPr>
          <w:rFonts w:ascii="Times New Roman" w:eastAsia="Calibri" w:hAnsi="Times New Roman" w:cs="Times New Roman"/>
          <w:color w:val="000000" w:themeColor="text1"/>
          <w:sz w:val="24"/>
          <w:szCs w:val="24"/>
        </w:rPr>
        <w:t>(</w:t>
      </w:r>
      <w:r w:rsidR="00E20F80" w:rsidRPr="00206DDA">
        <w:rPr>
          <w:rFonts w:ascii="Times New Roman" w:eastAsia="Calibri" w:hAnsi="Times New Roman" w:cs="Times New Roman"/>
          <w:color w:val="000000" w:themeColor="text1"/>
          <w:sz w:val="24"/>
          <w:szCs w:val="24"/>
        </w:rPr>
        <w:t>attributed to malfunctions)</w:t>
      </w:r>
      <w:r w:rsidR="77EE6C3F" w:rsidRPr="00206DDA">
        <w:rPr>
          <w:rFonts w:ascii="Times New Roman" w:eastAsia="Calibri" w:hAnsi="Times New Roman" w:cs="Times New Roman"/>
          <w:color w:val="000000" w:themeColor="text1"/>
          <w:sz w:val="24"/>
          <w:szCs w:val="24"/>
        </w:rPr>
        <w:t xml:space="preserve"> from the NYSDEC</w:t>
      </w:r>
      <w:r w:rsidR="00E20F80" w:rsidRPr="00206DDA">
        <w:rPr>
          <w:rFonts w:ascii="Times New Roman" w:eastAsia="Calibri" w:hAnsi="Times New Roman" w:cs="Times New Roman"/>
          <w:color w:val="000000" w:themeColor="text1"/>
          <w:sz w:val="24"/>
          <w:szCs w:val="24"/>
        </w:rPr>
        <w:t xml:space="preserve"> report</w:t>
      </w:r>
      <w:r w:rsidR="77EE6C3F" w:rsidRPr="00206DDA">
        <w:rPr>
          <w:rFonts w:ascii="Times New Roman" w:eastAsia="Calibri" w:hAnsi="Times New Roman" w:cs="Times New Roman"/>
          <w:color w:val="000000" w:themeColor="text1"/>
          <w:sz w:val="24"/>
          <w:szCs w:val="24"/>
        </w:rPr>
        <w:t xml:space="preserve">. </w:t>
      </w:r>
      <w:r w:rsidRPr="00206DDA">
        <w:rPr>
          <w:rFonts w:ascii="Times New Roman" w:eastAsia="Calibri" w:hAnsi="Times New Roman" w:cs="Times New Roman"/>
          <w:color w:val="000000" w:themeColor="text1"/>
          <w:sz w:val="24"/>
          <w:szCs w:val="24"/>
        </w:rPr>
        <w:t xml:space="preserve">After checking the quality of the data, the technician </w:t>
      </w:r>
      <w:r w:rsidR="2C458690" w:rsidRPr="00206DDA">
        <w:rPr>
          <w:rFonts w:ascii="Times New Roman" w:eastAsia="Calibri" w:hAnsi="Times New Roman" w:cs="Times New Roman"/>
          <w:color w:val="000000" w:themeColor="text1"/>
          <w:sz w:val="24"/>
          <w:szCs w:val="24"/>
        </w:rPr>
        <w:t xml:space="preserve">will </w:t>
      </w:r>
      <w:r w:rsidR="58CD45F3" w:rsidRPr="00206DDA">
        <w:rPr>
          <w:rFonts w:ascii="Times New Roman" w:eastAsia="Calibri" w:hAnsi="Times New Roman" w:cs="Times New Roman"/>
          <w:color w:val="000000" w:themeColor="text1"/>
          <w:sz w:val="24"/>
          <w:szCs w:val="24"/>
        </w:rPr>
        <w:t>format</w:t>
      </w:r>
      <w:r w:rsidRPr="00206DDA">
        <w:rPr>
          <w:rFonts w:ascii="Times New Roman" w:eastAsia="Calibri" w:hAnsi="Times New Roman" w:cs="Times New Roman"/>
          <w:color w:val="000000" w:themeColor="text1"/>
          <w:sz w:val="24"/>
          <w:szCs w:val="24"/>
        </w:rPr>
        <w:t xml:space="preserve"> it according to the desires of the stakeholder and, finally, </w:t>
      </w:r>
      <w:r w:rsidR="58CD45F3" w:rsidRPr="00206DDA">
        <w:rPr>
          <w:rFonts w:ascii="Times New Roman" w:eastAsia="Calibri" w:hAnsi="Times New Roman" w:cs="Times New Roman"/>
          <w:color w:val="000000" w:themeColor="text1"/>
          <w:sz w:val="24"/>
          <w:szCs w:val="24"/>
        </w:rPr>
        <w:t>deliver</w:t>
      </w:r>
      <w:r w:rsidRPr="00206DDA">
        <w:rPr>
          <w:rFonts w:ascii="Times New Roman" w:eastAsia="Calibri" w:hAnsi="Times New Roman" w:cs="Times New Roman"/>
          <w:color w:val="000000" w:themeColor="text1"/>
          <w:sz w:val="24"/>
          <w:szCs w:val="24"/>
        </w:rPr>
        <w:t xml:space="preserve"> it to the stakeholder.</w:t>
      </w:r>
    </w:p>
    <w:p w14:paraId="7BBE9CB0" w14:textId="14DB1914" w:rsidR="18438DEC" w:rsidRPr="00206DDA" w:rsidRDefault="0D2FEEB0" w:rsidP="00206DDA">
      <w:pPr>
        <w:spacing w:line="360" w:lineRule="auto"/>
        <w:ind w:left="720" w:right="-20" w:firstLine="720"/>
        <w:jc w:val="both"/>
        <w:rPr>
          <w:rFonts w:ascii="Times New Roman" w:eastAsia="Calibri" w:hAnsi="Times New Roman" w:cs="Times New Roman"/>
          <w:color w:val="000000" w:themeColor="text1"/>
          <w:sz w:val="24"/>
          <w:szCs w:val="24"/>
        </w:rPr>
      </w:pPr>
      <w:r w:rsidRPr="00206DDA">
        <w:rPr>
          <w:rFonts w:ascii="Times New Roman" w:eastAsia="Calibri" w:hAnsi="Times New Roman" w:cs="Times New Roman"/>
          <w:color w:val="000000" w:themeColor="text1"/>
          <w:sz w:val="24"/>
          <w:szCs w:val="24"/>
        </w:rPr>
        <w:t xml:space="preserve">An alternative design was to collect data concerning weather metrics, but there was found to be saturation in this field already, and little collection of data </w:t>
      </w:r>
      <w:r w:rsidR="005D4E71" w:rsidRPr="00206DDA">
        <w:rPr>
          <w:rFonts w:ascii="Times New Roman" w:eastAsia="Calibri" w:hAnsi="Times New Roman" w:cs="Times New Roman"/>
          <w:color w:val="000000" w:themeColor="text1"/>
          <w:sz w:val="24"/>
          <w:szCs w:val="24"/>
        </w:rPr>
        <w:t>about</w:t>
      </w:r>
      <w:r w:rsidRPr="00206DDA">
        <w:rPr>
          <w:rFonts w:ascii="Times New Roman" w:eastAsia="Calibri" w:hAnsi="Times New Roman" w:cs="Times New Roman"/>
          <w:color w:val="000000" w:themeColor="text1"/>
          <w:sz w:val="24"/>
          <w:szCs w:val="24"/>
        </w:rPr>
        <w:t xml:space="preserve"> soil metrics, which, after researching the goal of detecting changes in a microclimate</w:t>
      </w:r>
      <w:r w:rsidR="006D4990" w:rsidRPr="00206DDA">
        <w:rPr>
          <w:rFonts w:ascii="Times New Roman" w:eastAsia="Calibri" w:hAnsi="Times New Roman" w:cs="Times New Roman"/>
          <w:color w:val="000000" w:themeColor="text1"/>
          <w:sz w:val="24"/>
          <w:szCs w:val="24"/>
        </w:rPr>
        <w:t xml:space="preserve"> (see “Soil Phenom</w:t>
      </w:r>
      <w:r w:rsidR="00BE4037" w:rsidRPr="00206DDA">
        <w:rPr>
          <w:rFonts w:ascii="Times New Roman" w:eastAsia="Calibri" w:hAnsi="Times New Roman" w:cs="Times New Roman"/>
          <w:color w:val="000000" w:themeColor="text1"/>
          <w:sz w:val="24"/>
          <w:szCs w:val="24"/>
        </w:rPr>
        <w:t>ena…” article in Citations)</w:t>
      </w:r>
      <w:r w:rsidRPr="00206DDA">
        <w:rPr>
          <w:rFonts w:ascii="Times New Roman" w:eastAsia="Calibri" w:hAnsi="Times New Roman" w:cs="Times New Roman"/>
          <w:color w:val="000000" w:themeColor="text1"/>
          <w:sz w:val="24"/>
          <w:szCs w:val="24"/>
        </w:rPr>
        <w:t xml:space="preserve">, was found to provide more relevant and actionable information. We also briefly explored the idea of a system based on home units </w:t>
      </w:r>
      <w:r w:rsidR="00A862A8" w:rsidRPr="00206DDA">
        <w:rPr>
          <w:rFonts w:ascii="Times New Roman" w:eastAsia="Calibri" w:hAnsi="Times New Roman" w:cs="Times New Roman"/>
          <w:color w:val="000000" w:themeColor="text1"/>
          <w:sz w:val="24"/>
          <w:szCs w:val="24"/>
        </w:rPr>
        <w:t>kept</w:t>
      </w:r>
      <w:r w:rsidRPr="00206DDA">
        <w:rPr>
          <w:rFonts w:ascii="Times New Roman" w:eastAsia="Calibri" w:hAnsi="Times New Roman" w:cs="Times New Roman"/>
          <w:color w:val="000000" w:themeColor="text1"/>
          <w:sz w:val="24"/>
          <w:szCs w:val="24"/>
        </w:rPr>
        <w:t xml:space="preserve"> by citizens of NYS and connected to their home electronics. In considering this system, we </w:t>
      </w:r>
      <w:r w:rsidR="00A862A8" w:rsidRPr="00206DDA">
        <w:rPr>
          <w:rFonts w:ascii="Times New Roman" w:eastAsia="Calibri" w:hAnsi="Times New Roman" w:cs="Times New Roman"/>
          <w:color w:val="000000" w:themeColor="text1"/>
          <w:sz w:val="24"/>
          <w:szCs w:val="24"/>
        </w:rPr>
        <w:t>met</w:t>
      </w:r>
      <w:r w:rsidRPr="00206DDA">
        <w:rPr>
          <w:rFonts w:ascii="Times New Roman" w:eastAsia="Calibri" w:hAnsi="Times New Roman" w:cs="Times New Roman"/>
          <w:color w:val="000000" w:themeColor="text1"/>
          <w:sz w:val="24"/>
          <w:szCs w:val="24"/>
        </w:rPr>
        <w:t xml:space="preserve"> </w:t>
      </w:r>
      <w:r w:rsidR="00A862A8" w:rsidRPr="00206DDA">
        <w:rPr>
          <w:rFonts w:ascii="Times New Roman" w:eastAsia="Calibri" w:hAnsi="Times New Roman" w:cs="Times New Roman"/>
          <w:color w:val="000000" w:themeColor="text1"/>
          <w:sz w:val="24"/>
          <w:szCs w:val="24"/>
        </w:rPr>
        <w:t>many</w:t>
      </w:r>
      <w:r w:rsidRPr="00206DDA">
        <w:rPr>
          <w:rFonts w:ascii="Times New Roman" w:eastAsia="Calibri" w:hAnsi="Times New Roman" w:cs="Times New Roman"/>
          <w:color w:val="000000" w:themeColor="text1"/>
          <w:sz w:val="24"/>
          <w:szCs w:val="24"/>
        </w:rPr>
        <w:t xml:space="preserve"> ethical issues related to government restrictions as well as being able to </w:t>
      </w:r>
      <w:r w:rsidR="00A862A8" w:rsidRPr="00206DDA">
        <w:rPr>
          <w:rFonts w:ascii="Times New Roman" w:eastAsia="Calibri" w:hAnsi="Times New Roman" w:cs="Times New Roman"/>
          <w:color w:val="000000" w:themeColor="text1"/>
          <w:sz w:val="24"/>
          <w:szCs w:val="24"/>
        </w:rPr>
        <w:t>keep</w:t>
      </w:r>
      <w:r w:rsidRPr="00206DDA">
        <w:rPr>
          <w:rFonts w:ascii="Times New Roman" w:eastAsia="Calibri" w:hAnsi="Times New Roman" w:cs="Times New Roman"/>
          <w:color w:val="000000" w:themeColor="text1"/>
          <w:sz w:val="24"/>
          <w:szCs w:val="24"/>
        </w:rPr>
        <w:t xml:space="preserve"> </w:t>
      </w:r>
      <w:r w:rsidR="00BF0ABD" w:rsidRPr="00206DDA">
        <w:rPr>
          <w:rFonts w:ascii="Times New Roman" w:eastAsia="Calibri" w:hAnsi="Times New Roman" w:cs="Times New Roman"/>
          <w:color w:val="000000" w:themeColor="text1"/>
          <w:sz w:val="24"/>
          <w:szCs w:val="24"/>
        </w:rPr>
        <w:t xml:space="preserve">professionally controllable </w:t>
      </w:r>
      <w:r w:rsidRPr="00206DDA">
        <w:rPr>
          <w:rFonts w:ascii="Times New Roman" w:eastAsia="Calibri" w:hAnsi="Times New Roman" w:cs="Times New Roman"/>
          <w:color w:val="000000" w:themeColor="text1"/>
          <w:sz w:val="24"/>
          <w:szCs w:val="24"/>
        </w:rPr>
        <w:t>data</w:t>
      </w:r>
      <w:r w:rsidR="00A26F65" w:rsidRPr="00206DDA">
        <w:rPr>
          <w:rFonts w:ascii="Times New Roman" w:eastAsia="Calibri" w:hAnsi="Times New Roman" w:cs="Times New Roman"/>
          <w:color w:val="000000" w:themeColor="text1"/>
          <w:sz w:val="24"/>
          <w:szCs w:val="24"/>
        </w:rPr>
        <w:t xml:space="preserve"> collection</w:t>
      </w:r>
      <w:r w:rsidRPr="00206DDA">
        <w:rPr>
          <w:rFonts w:ascii="Times New Roman" w:eastAsia="Calibri" w:hAnsi="Times New Roman" w:cs="Times New Roman"/>
          <w:color w:val="000000" w:themeColor="text1"/>
          <w:sz w:val="24"/>
          <w:szCs w:val="24"/>
        </w:rPr>
        <w:t>.</w:t>
      </w:r>
      <w:r w:rsidR="006B3DFD" w:rsidRPr="00206DDA">
        <w:rPr>
          <w:rFonts w:ascii="Times New Roman" w:eastAsia="Calibri" w:hAnsi="Times New Roman" w:cs="Times New Roman"/>
          <w:color w:val="000000" w:themeColor="text1"/>
          <w:sz w:val="24"/>
          <w:szCs w:val="24"/>
        </w:rPr>
        <w:t xml:space="preserve"> </w:t>
      </w:r>
    </w:p>
    <w:tbl>
      <w:tblPr>
        <w:tblStyle w:val="TableGrid"/>
        <w:tblW w:w="9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039"/>
        <w:gridCol w:w="956"/>
        <w:gridCol w:w="1286"/>
        <w:gridCol w:w="832"/>
        <w:gridCol w:w="1516"/>
        <w:gridCol w:w="904"/>
        <w:gridCol w:w="1644"/>
      </w:tblGrid>
      <w:tr w:rsidR="00206DDA" w:rsidRPr="00206DDA" w14:paraId="3D6039DC" w14:textId="77777777" w:rsidTr="00DD684F">
        <w:trPr>
          <w:trHeight w:val="63"/>
          <w:jc w:val="center"/>
        </w:trPr>
        <w:tc>
          <w:tcPr>
            <w:tcW w:w="9432" w:type="dxa"/>
            <w:gridSpan w:val="8"/>
            <w:tcMar>
              <w:left w:w="108" w:type="dxa"/>
              <w:right w:w="108" w:type="dxa"/>
            </w:tcMar>
            <w:vAlign w:val="center"/>
          </w:tcPr>
          <w:p w14:paraId="79395133" w14:textId="394675F4"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lastRenderedPageBreak/>
              <w:t>Decision Matrix</w:t>
            </w:r>
          </w:p>
        </w:tc>
      </w:tr>
      <w:tr w:rsidR="00206DDA" w:rsidRPr="00206DDA" w14:paraId="3C52CDD2" w14:textId="77777777" w:rsidTr="00DD684F">
        <w:trPr>
          <w:trHeight w:val="63"/>
          <w:jc w:val="center"/>
        </w:trPr>
        <w:tc>
          <w:tcPr>
            <w:tcW w:w="2294" w:type="dxa"/>
            <w:gridSpan w:val="2"/>
            <w:tcMar>
              <w:left w:w="108" w:type="dxa"/>
              <w:right w:w="108" w:type="dxa"/>
            </w:tcMar>
            <w:vAlign w:val="center"/>
          </w:tcPr>
          <w:p w14:paraId="7F241B59" w14:textId="7109471C"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Criteria</w:t>
            </w:r>
          </w:p>
        </w:tc>
        <w:tc>
          <w:tcPr>
            <w:tcW w:w="7138" w:type="dxa"/>
            <w:gridSpan w:val="6"/>
            <w:tcMar>
              <w:left w:w="108" w:type="dxa"/>
              <w:right w:w="108" w:type="dxa"/>
            </w:tcMar>
            <w:vAlign w:val="center"/>
          </w:tcPr>
          <w:p w14:paraId="6C679181" w14:textId="3FF9E61A"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Options</w:t>
            </w:r>
          </w:p>
        </w:tc>
      </w:tr>
      <w:tr w:rsidR="00206DDA" w:rsidRPr="00206DDA" w14:paraId="0F756D1D" w14:textId="77777777" w:rsidTr="00DD684F">
        <w:trPr>
          <w:trHeight w:val="63"/>
          <w:jc w:val="center"/>
        </w:trPr>
        <w:tc>
          <w:tcPr>
            <w:tcW w:w="1255" w:type="dxa"/>
            <w:vMerge w:val="restart"/>
            <w:tcMar>
              <w:left w:w="108" w:type="dxa"/>
              <w:right w:w="108" w:type="dxa"/>
            </w:tcMar>
            <w:vAlign w:val="center"/>
          </w:tcPr>
          <w:p w14:paraId="6F64C718" w14:textId="170069B2"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Desc.</w:t>
            </w:r>
          </w:p>
        </w:tc>
        <w:tc>
          <w:tcPr>
            <w:tcW w:w="1039" w:type="dxa"/>
            <w:vMerge w:val="restart"/>
            <w:tcMar>
              <w:left w:w="108" w:type="dxa"/>
              <w:right w:w="108" w:type="dxa"/>
            </w:tcMar>
            <w:vAlign w:val="center"/>
          </w:tcPr>
          <w:p w14:paraId="2FB0740C" w14:textId="26E9B123"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Weight</w:t>
            </w:r>
          </w:p>
        </w:tc>
        <w:tc>
          <w:tcPr>
            <w:tcW w:w="2242" w:type="dxa"/>
            <w:gridSpan w:val="2"/>
            <w:tcMar>
              <w:left w:w="108" w:type="dxa"/>
              <w:right w:w="108" w:type="dxa"/>
            </w:tcMar>
            <w:vAlign w:val="center"/>
          </w:tcPr>
          <w:p w14:paraId="606D491C" w14:textId="31FC6004"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Technician Weather</w:t>
            </w:r>
          </w:p>
        </w:tc>
        <w:tc>
          <w:tcPr>
            <w:tcW w:w="2348" w:type="dxa"/>
            <w:gridSpan w:val="2"/>
            <w:tcMar>
              <w:left w:w="108" w:type="dxa"/>
              <w:right w:w="108" w:type="dxa"/>
            </w:tcMar>
            <w:vAlign w:val="center"/>
          </w:tcPr>
          <w:p w14:paraId="1117B0BD" w14:textId="5F18CD19"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Technician Soil</w:t>
            </w:r>
          </w:p>
        </w:tc>
        <w:tc>
          <w:tcPr>
            <w:tcW w:w="2548" w:type="dxa"/>
            <w:gridSpan w:val="2"/>
            <w:tcMar>
              <w:left w:w="108" w:type="dxa"/>
              <w:right w:w="108" w:type="dxa"/>
            </w:tcMar>
            <w:vAlign w:val="center"/>
          </w:tcPr>
          <w:p w14:paraId="71E647C1" w14:textId="1988050B"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Home Weather</w:t>
            </w:r>
          </w:p>
        </w:tc>
      </w:tr>
      <w:tr w:rsidR="00206DDA" w:rsidRPr="00206DDA" w14:paraId="6E390CBA" w14:textId="77777777" w:rsidTr="00DD684F">
        <w:trPr>
          <w:trHeight w:val="233"/>
          <w:jc w:val="center"/>
        </w:trPr>
        <w:tc>
          <w:tcPr>
            <w:tcW w:w="1255" w:type="dxa"/>
            <w:vMerge/>
            <w:vAlign w:val="center"/>
          </w:tcPr>
          <w:p w14:paraId="3B3D6AA5" w14:textId="77777777" w:rsidR="00CD3AAA" w:rsidRPr="00206DDA" w:rsidRDefault="00CD3AAA" w:rsidP="0016301C">
            <w:pPr>
              <w:spacing w:line="480" w:lineRule="auto"/>
              <w:jc w:val="center"/>
              <w:rPr>
                <w:rFonts w:ascii="Times New Roman" w:hAnsi="Times New Roman" w:cs="Times New Roman"/>
                <w:color w:val="000000" w:themeColor="text1"/>
                <w:sz w:val="24"/>
                <w:szCs w:val="24"/>
              </w:rPr>
            </w:pPr>
          </w:p>
        </w:tc>
        <w:tc>
          <w:tcPr>
            <w:tcW w:w="1039" w:type="dxa"/>
            <w:vMerge/>
            <w:vAlign w:val="center"/>
          </w:tcPr>
          <w:p w14:paraId="2F56D081" w14:textId="77777777" w:rsidR="00CD3AAA" w:rsidRPr="00206DDA" w:rsidRDefault="00CD3AAA" w:rsidP="0016301C">
            <w:pPr>
              <w:spacing w:line="480" w:lineRule="auto"/>
              <w:jc w:val="center"/>
              <w:rPr>
                <w:rFonts w:ascii="Times New Roman" w:hAnsi="Times New Roman" w:cs="Times New Roman"/>
                <w:color w:val="000000" w:themeColor="text1"/>
                <w:sz w:val="24"/>
                <w:szCs w:val="24"/>
              </w:rPr>
            </w:pPr>
          </w:p>
        </w:tc>
        <w:tc>
          <w:tcPr>
            <w:tcW w:w="956" w:type="dxa"/>
            <w:tcMar>
              <w:left w:w="108" w:type="dxa"/>
              <w:right w:w="108" w:type="dxa"/>
            </w:tcMar>
            <w:vAlign w:val="center"/>
          </w:tcPr>
          <w:p w14:paraId="4D18B283" w14:textId="589EC5D8"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Score</w:t>
            </w:r>
          </w:p>
        </w:tc>
        <w:tc>
          <w:tcPr>
            <w:tcW w:w="1286" w:type="dxa"/>
            <w:tcMar>
              <w:left w:w="108" w:type="dxa"/>
              <w:right w:w="108" w:type="dxa"/>
            </w:tcMar>
            <w:vAlign w:val="center"/>
          </w:tcPr>
          <w:p w14:paraId="6B62BB61" w14:textId="1A8F3FED"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Weighted</w:t>
            </w:r>
          </w:p>
          <w:p w14:paraId="12EE24BD" w14:textId="7BCF9BA3"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Score</w:t>
            </w:r>
          </w:p>
        </w:tc>
        <w:tc>
          <w:tcPr>
            <w:tcW w:w="832" w:type="dxa"/>
            <w:tcMar>
              <w:left w:w="108" w:type="dxa"/>
              <w:right w:w="108" w:type="dxa"/>
            </w:tcMar>
            <w:vAlign w:val="center"/>
          </w:tcPr>
          <w:p w14:paraId="4DBC4EFC" w14:textId="7A18CD0C"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Score</w:t>
            </w:r>
          </w:p>
        </w:tc>
        <w:tc>
          <w:tcPr>
            <w:tcW w:w="1516" w:type="dxa"/>
            <w:tcMar>
              <w:left w:w="108" w:type="dxa"/>
              <w:right w:w="108" w:type="dxa"/>
            </w:tcMar>
            <w:vAlign w:val="center"/>
          </w:tcPr>
          <w:p w14:paraId="5724D2AA" w14:textId="55DF0DCD"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Weighted</w:t>
            </w:r>
            <w:r w:rsidR="77A8012A" w:rsidRPr="00206DDA">
              <w:rPr>
                <w:rFonts w:ascii="Times New Roman" w:eastAsia="Times New Roman" w:hAnsi="Times New Roman" w:cs="Times New Roman"/>
                <w:color w:val="000000" w:themeColor="text1"/>
                <w:sz w:val="24"/>
                <w:szCs w:val="24"/>
              </w:rPr>
              <w:t xml:space="preserve"> </w:t>
            </w:r>
            <w:r w:rsidRPr="00206DDA">
              <w:rPr>
                <w:rFonts w:ascii="Times New Roman" w:eastAsia="Times New Roman" w:hAnsi="Times New Roman" w:cs="Times New Roman"/>
                <w:color w:val="000000" w:themeColor="text1"/>
                <w:sz w:val="24"/>
                <w:szCs w:val="24"/>
              </w:rPr>
              <w:t>Score</w:t>
            </w:r>
          </w:p>
        </w:tc>
        <w:tc>
          <w:tcPr>
            <w:tcW w:w="904" w:type="dxa"/>
            <w:tcMar>
              <w:left w:w="108" w:type="dxa"/>
              <w:right w:w="108" w:type="dxa"/>
            </w:tcMar>
            <w:vAlign w:val="center"/>
          </w:tcPr>
          <w:p w14:paraId="09813515" w14:textId="11001D20"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Score</w:t>
            </w:r>
          </w:p>
        </w:tc>
        <w:tc>
          <w:tcPr>
            <w:tcW w:w="1644" w:type="dxa"/>
            <w:tcMar>
              <w:left w:w="108" w:type="dxa"/>
              <w:right w:w="108" w:type="dxa"/>
            </w:tcMar>
            <w:vAlign w:val="center"/>
          </w:tcPr>
          <w:p w14:paraId="1B91E13E" w14:textId="460B5628"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Weighted</w:t>
            </w:r>
            <w:r w:rsidR="321F83D1" w:rsidRPr="00206DDA">
              <w:rPr>
                <w:rFonts w:ascii="Times New Roman" w:eastAsia="Times New Roman" w:hAnsi="Times New Roman" w:cs="Times New Roman"/>
                <w:color w:val="000000" w:themeColor="text1"/>
                <w:sz w:val="24"/>
                <w:szCs w:val="24"/>
              </w:rPr>
              <w:t xml:space="preserve"> </w:t>
            </w:r>
            <w:r w:rsidRPr="00206DDA">
              <w:rPr>
                <w:rFonts w:ascii="Times New Roman" w:eastAsia="Times New Roman" w:hAnsi="Times New Roman" w:cs="Times New Roman"/>
                <w:color w:val="000000" w:themeColor="text1"/>
                <w:sz w:val="24"/>
                <w:szCs w:val="24"/>
              </w:rPr>
              <w:t>Score</w:t>
            </w:r>
          </w:p>
        </w:tc>
      </w:tr>
      <w:tr w:rsidR="00206DDA" w:rsidRPr="00206DDA" w14:paraId="75C55A29" w14:textId="77777777" w:rsidTr="00DD684F">
        <w:trPr>
          <w:trHeight w:val="63"/>
          <w:jc w:val="center"/>
        </w:trPr>
        <w:tc>
          <w:tcPr>
            <w:tcW w:w="1255" w:type="dxa"/>
            <w:tcMar>
              <w:left w:w="108" w:type="dxa"/>
              <w:right w:w="108" w:type="dxa"/>
            </w:tcMar>
            <w:vAlign w:val="center"/>
          </w:tcPr>
          <w:p w14:paraId="2DE12549" w14:textId="149F904A"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Cost</w:t>
            </w:r>
          </w:p>
        </w:tc>
        <w:tc>
          <w:tcPr>
            <w:tcW w:w="1039" w:type="dxa"/>
            <w:tcMar>
              <w:left w:w="108" w:type="dxa"/>
              <w:right w:w="108" w:type="dxa"/>
            </w:tcMar>
            <w:vAlign w:val="center"/>
          </w:tcPr>
          <w:p w14:paraId="5AEBA26D" w14:textId="3C64A1E1"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1</w:t>
            </w:r>
          </w:p>
        </w:tc>
        <w:tc>
          <w:tcPr>
            <w:tcW w:w="956" w:type="dxa"/>
            <w:tcMar>
              <w:left w:w="108" w:type="dxa"/>
              <w:right w:w="108" w:type="dxa"/>
            </w:tcMar>
            <w:vAlign w:val="center"/>
          </w:tcPr>
          <w:p w14:paraId="2122DD7D" w14:textId="512ACE13"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2</w:t>
            </w:r>
          </w:p>
        </w:tc>
        <w:tc>
          <w:tcPr>
            <w:tcW w:w="1286" w:type="dxa"/>
            <w:tcMar>
              <w:left w:w="108" w:type="dxa"/>
              <w:right w:w="108" w:type="dxa"/>
            </w:tcMar>
            <w:vAlign w:val="center"/>
          </w:tcPr>
          <w:p w14:paraId="12461AD4" w14:textId="1AAB9AF1"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2</w:t>
            </w:r>
          </w:p>
        </w:tc>
        <w:tc>
          <w:tcPr>
            <w:tcW w:w="832" w:type="dxa"/>
            <w:tcMar>
              <w:left w:w="108" w:type="dxa"/>
              <w:right w:w="108" w:type="dxa"/>
            </w:tcMar>
            <w:vAlign w:val="center"/>
          </w:tcPr>
          <w:p w14:paraId="78B05FB0" w14:textId="348E828C"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2</w:t>
            </w:r>
          </w:p>
        </w:tc>
        <w:tc>
          <w:tcPr>
            <w:tcW w:w="1516" w:type="dxa"/>
            <w:tcMar>
              <w:left w:w="108" w:type="dxa"/>
              <w:right w:w="108" w:type="dxa"/>
            </w:tcMar>
            <w:vAlign w:val="center"/>
          </w:tcPr>
          <w:p w14:paraId="445D7712" w14:textId="20B205FC"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2</w:t>
            </w:r>
          </w:p>
        </w:tc>
        <w:tc>
          <w:tcPr>
            <w:tcW w:w="904" w:type="dxa"/>
            <w:tcMar>
              <w:left w:w="108" w:type="dxa"/>
              <w:right w:w="108" w:type="dxa"/>
            </w:tcMar>
            <w:vAlign w:val="center"/>
          </w:tcPr>
          <w:p w14:paraId="48789F10" w14:textId="15B754C4"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4</w:t>
            </w:r>
          </w:p>
        </w:tc>
        <w:tc>
          <w:tcPr>
            <w:tcW w:w="1644" w:type="dxa"/>
            <w:tcMar>
              <w:left w:w="108" w:type="dxa"/>
              <w:right w:w="108" w:type="dxa"/>
            </w:tcMar>
            <w:vAlign w:val="center"/>
          </w:tcPr>
          <w:p w14:paraId="0D211E45" w14:textId="4819F5A2"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4</w:t>
            </w:r>
          </w:p>
        </w:tc>
      </w:tr>
      <w:tr w:rsidR="00206DDA" w:rsidRPr="00206DDA" w14:paraId="646A92FF" w14:textId="77777777" w:rsidTr="00DD684F">
        <w:trPr>
          <w:trHeight w:val="143"/>
          <w:jc w:val="center"/>
        </w:trPr>
        <w:tc>
          <w:tcPr>
            <w:tcW w:w="1255" w:type="dxa"/>
            <w:tcMar>
              <w:left w:w="108" w:type="dxa"/>
              <w:right w:w="108" w:type="dxa"/>
            </w:tcMar>
            <w:vAlign w:val="center"/>
          </w:tcPr>
          <w:p w14:paraId="23D1A482" w14:textId="138E962A"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Data</w:t>
            </w:r>
          </w:p>
          <w:p w14:paraId="7AE6884D" w14:textId="38C19244"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Integrity</w:t>
            </w:r>
          </w:p>
        </w:tc>
        <w:tc>
          <w:tcPr>
            <w:tcW w:w="1039" w:type="dxa"/>
            <w:tcMar>
              <w:left w:w="108" w:type="dxa"/>
              <w:right w:w="108" w:type="dxa"/>
            </w:tcMar>
            <w:vAlign w:val="center"/>
          </w:tcPr>
          <w:p w14:paraId="754083C0" w14:textId="2E514445"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2</w:t>
            </w:r>
          </w:p>
        </w:tc>
        <w:tc>
          <w:tcPr>
            <w:tcW w:w="956" w:type="dxa"/>
            <w:tcMar>
              <w:left w:w="108" w:type="dxa"/>
              <w:right w:w="108" w:type="dxa"/>
            </w:tcMar>
            <w:vAlign w:val="center"/>
          </w:tcPr>
          <w:p w14:paraId="62E86E8F" w14:textId="7E482E55"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4</w:t>
            </w:r>
          </w:p>
        </w:tc>
        <w:tc>
          <w:tcPr>
            <w:tcW w:w="1286" w:type="dxa"/>
            <w:tcMar>
              <w:left w:w="108" w:type="dxa"/>
              <w:right w:w="108" w:type="dxa"/>
            </w:tcMar>
            <w:vAlign w:val="center"/>
          </w:tcPr>
          <w:p w14:paraId="35650FB9" w14:textId="1D9CD3AE"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8</w:t>
            </w:r>
          </w:p>
        </w:tc>
        <w:tc>
          <w:tcPr>
            <w:tcW w:w="832" w:type="dxa"/>
            <w:tcMar>
              <w:left w:w="108" w:type="dxa"/>
              <w:right w:w="108" w:type="dxa"/>
            </w:tcMar>
            <w:vAlign w:val="center"/>
          </w:tcPr>
          <w:p w14:paraId="2DB33D3E" w14:textId="3FA83DD0"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4</w:t>
            </w:r>
          </w:p>
        </w:tc>
        <w:tc>
          <w:tcPr>
            <w:tcW w:w="1516" w:type="dxa"/>
            <w:tcMar>
              <w:left w:w="108" w:type="dxa"/>
              <w:right w:w="108" w:type="dxa"/>
            </w:tcMar>
            <w:vAlign w:val="center"/>
          </w:tcPr>
          <w:p w14:paraId="49E4C256" w14:textId="476F587C"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8</w:t>
            </w:r>
          </w:p>
        </w:tc>
        <w:tc>
          <w:tcPr>
            <w:tcW w:w="904" w:type="dxa"/>
            <w:tcMar>
              <w:left w:w="108" w:type="dxa"/>
              <w:right w:w="108" w:type="dxa"/>
            </w:tcMar>
            <w:vAlign w:val="center"/>
          </w:tcPr>
          <w:p w14:paraId="6AD82E7C" w14:textId="6056789C"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2</w:t>
            </w:r>
          </w:p>
        </w:tc>
        <w:tc>
          <w:tcPr>
            <w:tcW w:w="1644" w:type="dxa"/>
            <w:tcMar>
              <w:left w:w="108" w:type="dxa"/>
              <w:right w:w="108" w:type="dxa"/>
            </w:tcMar>
            <w:vAlign w:val="center"/>
          </w:tcPr>
          <w:p w14:paraId="6DD41434" w14:textId="76D7D8F4"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4</w:t>
            </w:r>
          </w:p>
        </w:tc>
      </w:tr>
      <w:tr w:rsidR="00206DDA" w:rsidRPr="00206DDA" w14:paraId="743676CB" w14:textId="77777777" w:rsidTr="00DD684F">
        <w:trPr>
          <w:trHeight w:val="257"/>
          <w:jc w:val="center"/>
        </w:trPr>
        <w:tc>
          <w:tcPr>
            <w:tcW w:w="1255" w:type="dxa"/>
            <w:tcMar>
              <w:left w:w="108" w:type="dxa"/>
              <w:right w:w="108" w:type="dxa"/>
            </w:tcMar>
            <w:vAlign w:val="center"/>
          </w:tcPr>
          <w:p w14:paraId="0943EC5A" w14:textId="74DBFF5F"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Simplicity</w:t>
            </w:r>
          </w:p>
        </w:tc>
        <w:tc>
          <w:tcPr>
            <w:tcW w:w="1039" w:type="dxa"/>
            <w:tcMar>
              <w:left w:w="108" w:type="dxa"/>
              <w:right w:w="108" w:type="dxa"/>
            </w:tcMar>
            <w:vAlign w:val="center"/>
          </w:tcPr>
          <w:p w14:paraId="48D867F4" w14:textId="274F9F70"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1</w:t>
            </w:r>
          </w:p>
        </w:tc>
        <w:tc>
          <w:tcPr>
            <w:tcW w:w="956" w:type="dxa"/>
            <w:tcMar>
              <w:left w:w="108" w:type="dxa"/>
              <w:right w:w="108" w:type="dxa"/>
            </w:tcMar>
            <w:vAlign w:val="center"/>
          </w:tcPr>
          <w:p w14:paraId="001FED91" w14:textId="0DB9A1DA"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4</w:t>
            </w:r>
          </w:p>
        </w:tc>
        <w:tc>
          <w:tcPr>
            <w:tcW w:w="1286" w:type="dxa"/>
            <w:tcMar>
              <w:left w:w="108" w:type="dxa"/>
              <w:right w:w="108" w:type="dxa"/>
            </w:tcMar>
            <w:vAlign w:val="center"/>
          </w:tcPr>
          <w:p w14:paraId="68FC3B03" w14:textId="2633D862"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4</w:t>
            </w:r>
          </w:p>
        </w:tc>
        <w:tc>
          <w:tcPr>
            <w:tcW w:w="832" w:type="dxa"/>
            <w:tcMar>
              <w:left w:w="108" w:type="dxa"/>
              <w:right w:w="108" w:type="dxa"/>
            </w:tcMar>
            <w:vAlign w:val="center"/>
          </w:tcPr>
          <w:p w14:paraId="43E9A4EB" w14:textId="01CC07EA"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4</w:t>
            </w:r>
          </w:p>
        </w:tc>
        <w:tc>
          <w:tcPr>
            <w:tcW w:w="1516" w:type="dxa"/>
            <w:tcMar>
              <w:left w:w="108" w:type="dxa"/>
              <w:right w:w="108" w:type="dxa"/>
            </w:tcMar>
            <w:vAlign w:val="center"/>
          </w:tcPr>
          <w:p w14:paraId="7590A499" w14:textId="6D32CAE6"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4</w:t>
            </w:r>
          </w:p>
        </w:tc>
        <w:tc>
          <w:tcPr>
            <w:tcW w:w="904" w:type="dxa"/>
            <w:tcMar>
              <w:left w:w="108" w:type="dxa"/>
              <w:right w:w="108" w:type="dxa"/>
            </w:tcMar>
            <w:vAlign w:val="center"/>
          </w:tcPr>
          <w:p w14:paraId="29F70CAE" w14:textId="7CD67DCE"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3</w:t>
            </w:r>
          </w:p>
        </w:tc>
        <w:tc>
          <w:tcPr>
            <w:tcW w:w="1644" w:type="dxa"/>
            <w:tcMar>
              <w:left w:w="108" w:type="dxa"/>
              <w:right w:w="108" w:type="dxa"/>
            </w:tcMar>
            <w:vAlign w:val="center"/>
          </w:tcPr>
          <w:p w14:paraId="51EEB853" w14:textId="0E21601C"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3</w:t>
            </w:r>
          </w:p>
        </w:tc>
      </w:tr>
      <w:tr w:rsidR="00206DDA" w:rsidRPr="00206DDA" w14:paraId="3DA55C5C" w14:textId="77777777" w:rsidTr="00DD684F">
        <w:trPr>
          <w:trHeight w:val="257"/>
          <w:jc w:val="center"/>
        </w:trPr>
        <w:tc>
          <w:tcPr>
            <w:tcW w:w="1255" w:type="dxa"/>
            <w:tcMar>
              <w:left w:w="108" w:type="dxa"/>
              <w:right w:w="108" w:type="dxa"/>
            </w:tcMar>
            <w:vAlign w:val="center"/>
          </w:tcPr>
          <w:p w14:paraId="2BABBF6A" w14:textId="1D4EAF45"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Relevancy</w:t>
            </w:r>
          </w:p>
        </w:tc>
        <w:tc>
          <w:tcPr>
            <w:tcW w:w="1039" w:type="dxa"/>
            <w:tcMar>
              <w:left w:w="108" w:type="dxa"/>
              <w:right w:w="108" w:type="dxa"/>
            </w:tcMar>
            <w:vAlign w:val="center"/>
          </w:tcPr>
          <w:p w14:paraId="5B8652DC" w14:textId="3C645350"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2</w:t>
            </w:r>
          </w:p>
        </w:tc>
        <w:tc>
          <w:tcPr>
            <w:tcW w:w="956" w:type="dxa"/>
            <w:tcMar>
              <w:left w:w="108" w:type="dxa"/>
              <w:right w:w="108" w:type="dxa"/>
            </w:tcMar>
            <w:vAlign w:val="center"/>
          </w:tcPr>
          <w:p w14:paraId="03640319" w14:textId="5DC84670"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2</w:t>
            </w:r>
          </w:p>
        </w:tc>
        <w:tc>
          <w:tcPr>
            <w:tcW w:w="1286" w:type="dxa"/>
            <w:tcMar>
              <w:left w:w="108" w:type="dxa"/>
              <w:right w:w="108" w:type="dxa"/>
            </w:tcMar>
            <w:vAlign w:val="center"/>
          </w:tcPr>
          <w:p w14:paraId="01A866DF" w14:textId="0764F71D"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4</w:t>
            </w:r>
          </w:p>
        </w:tc>
        <w:tc>
          <w:tcPr>
            <w:tcW w:w="832" w:type="dxa"/>
            <w:tcMar>
              <w:left w:w="108" w:type="dxa"/>
              <w:right w:w="108" w:type="dxa"/>
            </w:tcMar>
            <w:vAlign w:val="center"/>
          </w:tcPr>
          <w:p w14:paraId="7BBE682B" w14:textId="2030EB23"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4</w:t>
            </w:r>
          </w:p>
        </w:tc>
        <w:tc>
          <w:tcPr>
            <w:tcW w:w="1516" w:type="dxa"/>
            <w:tcMar>
              <w:left w:w="108" w:type="dxa"/>
              <w:right w:w="108" w:type="dxa"/>
            </w:tcMar>
            <w:vAlign w:val="center"/>
          </w:tcPr>
          <w:p w14:paraId="0A5B8045" w14:textId="3A1DD5AF"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8</w:t>
            </w:r>
          </w:p>
        </w:tc>
        <w:tc>
          <w:tcPr>
            <w:tcW w:w="904" w:type="dxa"/>
            <w:tcMar>
              <w:left w:w="108" w:type="dxa"/>
              <w:right w:w="108" w:type="dxa"/>
            </w:tcMar>
            <w:vAlign w:val="center"/>
          </w:tcPr>
          <w:p w14:paraId="38967F17" w14:textId="4D4AB4E6"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2</w:t>
            </w:r>
          </w:p>
        </w:tc>
        <w:tc>
          <w:tcPr>
            <w:tcW w:w="1644" w:type="dxa"/>
            <w:tcMar>
              <w:left w:w="108" w:type="dxa"/>
              <w:right w:w="108" w:type="dxa"/>
            </w:tcMar>
            <w:vAlign w:val="center"/>
          </w:tcPr>
          <w:p w14:paraId="5464E244" w14:textId="23A61CE9"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4</w:t>
            </w:r>
          </w:p>
        </w:tc>
      </w:tr>
      <w:tr w:rsidR="00206DDA" w:rsidRPr="00206DDA" w14:paraId="254516DA" w14:textId="77777777" w:rsidTr="00DD684F">
        <w:trPr>
          <w:trHeight w:val="257"/>
          <w:jc w:val="center"/>
        </w:trPr>
        <w:tc>
          <w:tcPr>
            <w:tcW w:w="2294" w:type="dxa"/>
            <w:gridSpan w:val="2"/>
            <w:tcMar>
              <w:left w:w="108" w:type="dxa"/>
              <w:right w:w="108" w:type="dxa"/>
            </w:tcMar>
            <w:vAlign w:val="center"/>
          </w:tcPr>
          <w:p w14:paraId="64451831" w14:textId="49614C64"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Total</w:t>
            </w:r>
          </w:p>
        </w:tc>
        <w:tc>
          <w:tcPr>
            <w:tcW w:w="956" w:type="dxa"/>
            <w:tcMar>
              <w:left w:w="108" w:type="dxa"/>
              <w:right w:w="108" w:type="dxa"/>
            </w:tcMar>
            <w:vAlign w:val="center"/>
          </w:tcPr>
          <w:p w14:paraId="15C5582B" w14:textId="04941795"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p>
        </w:tc>
        <w:tc>
          <w:tcPr>
            <w:tcW w:w="1286" w:type="dxa"/>
            <w:tcMar>
              <w:left w:w="108" w:type="dxa"/>
              <w:right w:w="108" w:type="dxa"/>
            </w:tcMar>
            <w:vAlign w:val="center"/>
          </w:tcPr>
          <w:p w14:paraId="34F057BC" w14:textId="34D10AB5"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18</w:t>
            </w:r>
          </w:p>
        </w:tc>
        <w:tc>
          <w:tcPr>
            <w:tcW w:w="832" w:type="dxa"/>
            <w:tcMar>
              <w:left w:w="108" w:type="dxa"/>
              <w:right w:w="108" w:type="dxa"/>
            </w:tcMar>
            <w:vAlign w:val="center"/>
          </w:tcPr>
          <w:p w14:paraId="36435AAD" w14:textId="4059503F"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p>
        </w:tc>
        <w:tc>
          <w:tcPr>
            <w:tcW w:w="1516" w:type="dxa"/>
            <w:tcMar>
              <w:left w:w="108" w:type="dxa"/>
              <w:right w:w="108" w:type="dxa"/>
            </w:tcMar>
            <w:vAlign w:val="center"/>
          </w:tcPr>
          <w:p w14:paraId="046297C6" w14:textId="0E20C92A"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22</w:t>
            </w:r>
          </w:p>
        </w:tc>
        <w:tc>
          <w:tcPr>
            <w:tcW w:w="904" w:type="dxa"/>
            <w:tcMar>
              <w:left w:w="108" w:type="dxa"/>
              <w:right w:w="108" w:type="dxa"/>
            </w:tcMar>
            <w:vAlign w:val="center"/>
          </w:tcPr>
          <w:p w14:paraId="231303D6" w14:textId="3D6865AA" w:rsidR="2CE43D57" w:rsidRPr="00206DDA" w:rsidRDefault="2CE43D57" w:rsidP="0016301C">
            <w:pPr>
              <w:spacing w:line="480" w:lineRule="auto"/>
              <w:ind w:left="-20" w:right="-20"/>
              <w:jc w:val="center"/>
              <w:rPr>
                <w:rFonts w:ascii="Times New Roman" w:hAnsi="Times New Roman" w:cs="Times New Roman"/>
                <w:color w:val="000000" w:themeColor="text1"/>
                <w:sz w:val="24"/>
                <w:szCs w:val="24"/>
              </w:rPr>
            </w:pPr>
          </w:p>
        </w:tc>
        <w:tc>
          <w:tcPr>
            <w:tcW w:w="1644" w:type="dxa"/>
            <w:tcMar>
              <w:left w:w="108" w:type="dxa"/>
              <w:right w:w="108" w:type="dxa"/>
            </w:tcMar>
            <w:vAlign w:val="center"/>
          </w:tcPr>
          <w:p w14:paraId="67046365" w14:textId="39791C48" w:rsidR="2CE43D57" w:rsidRPr="00206DDA" w:rsidRDefault="2CE43D57" w:rsidP="0016301C">
            <w:pPr>
              <w:keepNext/>
              <w:spacing w:line="480" w:lineRule="auto"/>
              <w:ind w:left="-20" w:right="-20"/>
              <w:jc w:val="center"/>
              <w:rPr>
                <w:rFonts w:ascii="Times New Roman" w:hAnsi="Times New Roman" w:cs="Times New Roman"/>
                <w:color w:val="000000" w:themeColor="text1"/>
                <w:sz w:val="24"/>
                <w:szCs w:val="24"/>
              </w:rPr>
            </w:pPr>
            <w:r w:rsidRPr="00206DDA">
              <w:rPr>
                <w:rFonts w:ascii="Times New Roman" w:eastAsia="Times New Roman" w:hAnsi="Times New Roman" w:cs="Times New Roman"/>
                <w:color w:val="000000" w:themeColor="text1"/>
                <w:sz w:val="24"/>
                <w:szCs w:val="24"/>
              </w:rPr>
              <w:t>15</w:t>
            </w:r>
          </w:p>
        </w:tc>
      </w:tr>
    </w:tbl>
    <w:p w14:paraId="1ABCDB4E" w14:textId="11A86182" w:rsidR="00ED1280" w:rsidRPr="0016301C" w:rsidRDefault="00A21CA6" w:rsidP="0016301C">
      <w:pPr>
        <w:pStyle w:val="Caption"/>
        <w:spacing w:after="0" w:line="480" w:lineRule="auto"/>
        <w:jc w:val="center"/>
        <w:rPr>
          <w:rFonts w:ascii="Times New Roman" w:hAnsi="Times New Roman" w:cs="Times New Roman"/>
          <w:b/>
          <w:color w:val="000000" w:themeColor="text1"/>
          <w:sz w:val="24"/>
          <w:szCs w:val="24"/>
          <w:u w:val="single"/>
        </w:rPr>
      </w:pPr>
      <w:r w:rsidRPr="00206DDA">
        <w:rPr>
          <w:rFonts w:ascii="Times New Roman" w:hAnsi="Times New Roman" w:cs="Times New Roman"/>
          <w:b/>
          <w:bCs/>
          <w:color w:val="000000" w:themeColor="text1"/>
          <w:sz w:val="24"/>
          <w:szCs w:val="24"/>
          <w:u w:val="single"/>
        </w:rPr>
        <w:t xml:space="preserve">Table </w:t>
      </w:r>
      <w:r w:rsidR="00E821F2" w:rsidRPr="00206DDA">
        <w:rPr>
          <w:rFonts w:ascii="Times New Roman" w:hAnsi="Times New Roman" w:cs="Times New Roman"/>
          <w:b/>
          <w:bCs/>
          <w:color w:val="000000" w:themeColor="text1"/>
          <w:sz w:val="24"/>
          <w:szCs w:val="24"/>
          <w:u w:val="single"/>
        </w:rPr>
        <w:fldChar w:fldCharType="begin"/>
      </w:r>
      <w:r w:rsidR="00E821F2" w:rsidRPr="00206DDA">
        <w:rPr>
          <w:rFonts w:ascii="Times New Roman" w:hAnsi="Times New Roman" w:cs="Times New Roman"/>
          <w:b/>
          <w:bCs/>
          <w:color w:val="000000" w:themeColor="text1"/>
          <w:sz w:val="24"/>
          <w:szCs w:val="24"/>
          <w:u w:val="single"/>
        </w:rPr>
        <w:instrText xml:space="preserve"> SEQ Table \* ARABIC </w:instrText>
      </w:r>
      <w:r w:rsidR="00E821F2" w:rsidRPr="00206DDA">
        <w:rPr>
          <w:rFonts w:ascii="Times New Roman" w:hAnsi="Times New Roman" w:cs="Times New Roman"/>
          <w:b/>
          <w:bCs/>
          <w:color w:val="000000" w:themeColor="text1"/>
          <w:sz w:val="24"/>
          <w:szCs w:val="24"/>
          <w:u w:val="single"/>
        </w:rPr>
        <w:fldChar w:fldCharType="separate"/>
      </w:r>
      <w:r w:rsidR="009B4C45">
        <w:rPr>
          <w:rFonts w:ascii="Times New Roman" w:hAnsi="Times New Roman" w:cs="Times New Roman"/>
          <w:b/>
          <w:bCs/>
          <w:noProof/>
          <w:color w:val="000000" w:themeColor="text1"/>
          <w:sz w:val="24"/>
          <w:szCs w:val="24"/>
          <w:u w:val="single"/>
        </w:rPr>
        <w:t>1</w:t>
      </w:r>
      <w:r w:rsidR="00E821F2" w:rsidRPr="00206DDA">
        <w:rPr>
          <w:rFonts w:ascii="Times New Roman" w:hAnsi="Times New Roman" w:cs="Times New Roman"/>
          <w:b/>
          <w:bCs/>
          <w:color w:val="000000" w:themeColor="text1"/>
          <w:sz w:val="24"/>
          <w:szCs w:val="24"/>
          <w:u w:val="single"/>
        </w:rPr>
        <w:fldChar w:fldCharType="end"/>
      </w:r>
      <w:r w:rsidRPr="00206DDA">
        <w:rPr>
          <w:rFonts w:ascii="Times New Roman" w:hAnsi="Times New Roman" w:cs="Times New Roman"/>
          <w:b/>
          <w:bCs/>
          <w:color w:val="000000" w:themeColor="text1"/>
          <w:sz w:val="24"/>
          <w:szCs w:val="24"/>
          <w:u w:val="single"/>
        </w:rPr>
        <w:t>: Decision Matrix of Alternative System Design</w:t>
      </w:r>
      <w:r w:rsidR="00F6280F" w:rsidRPr="00206DDA">
        <w:rPr>
          <w:rFonts w:ascii="Times New Roman" w:hAnsi="Times New Roman" w:cs="Times New Roman"/>
          <w:b/>
          <w:bCs/>
          <w:color w:val="000000" w:themeColor="text1"/>
          <w:sz w:val="24"/>
          <w:szCs w:val="24"/>
          <w:u w:val="single"/>
        </w:rPr>
        <w:t>s</w:t>
      </w:r>
    </w:p>
    <w:p w14:paraId="40532490" w14:textId="5C3FE83A" w:rsidR="03052A24" w:rsidRPr="00206DDA" w:rsidRDefault="03052A24" w:rsidP="00206DDA">
      <w:pPr>
        <w:spacing w:after="0" w:line="360" w:lineRule="auto"/>
        <w:ind w:right="-14" w:firstLine="720"/>
        <w:rPr>
          <w:rFonts w:ascii="Times New Roman" w:eastAsia="Calibri" w:hAnsi="Times New Roman" w:cs="Times New Roman"/>
          <w:color w:val="000000" w:themeColor="text1"/>
          <w:sz w:val="24"/>
          <w:szCs w:val="24"/>
        </w:rPr>
      </w:pPr>
      <w:r w:rsidRPr="00206DDA">
        <w:rPr>
          <w:rFonts w:ascii="Times New Roman" w:eastAsia="Calibri" w:hAnsi="Times New Roman" w:cs="Times New Roman"/>
          <w:color w:val="000000" w:themeColor="text1"/>
          <w:sz w:val="24"/>
          <w:szCs w:val="24"/>
        </w:rPr>
        <w:t xml:space="preserve">Decision Matrix Notes: </w:t>
      </w:r>
    </w:p>
    <w:p w14:paraId="6AB54E64" w14:textId="5586FC1F" w:rsidR="0CED1DD3" w:rsidRPr="00206DDA" w:rsidRDefault="0CED1DD3" w:rsidP="00206DDA">
      <w:pPr>
        <w:pStyle w:val="ListParagraph"/>
        <w:numPr>
          <w:ilvl w:val="1"/>
          <w:numId w:val="17"/>
        </w:numPr>
        <w:spacing w:line="360" w:lineRule="auto"/>
        <w:ind w:right="-20"/>
        <w:jc w:val="both"/>
        <w:rPr>
          <w:rFonts w:ascii="Times New Roman" w:eastAsia="Calibri" w:hAnsi="Times New Roman" w:cs="Times New Roman"/>
          <w:color w:val="000000" w:themeColor="text1"/>
          <w:sz w:val="24"/>
          <w:szCs w:val="24"/>
        </w:rPr>
      </w:pPr>
      <w:r w:rsidRPr="00206DDA">
        <w:rPr>
          <w:rFonts w:ascii="Times New Roman" w:eastAsia="Calibri" w:hAnsi="Times New Roman" w:cs="Times New Roman"/>
          <w:color w:val="000000" w:themeColor="text1"/>
          <w:sz w:val="24"/>
          <w:szCs w:val="24"/>
        </w:rPr>
        <w:t xml:space="preserve">Cost: A high score here correlates to a lower cost. The technician model would </w:t>
      </w:r>
      <w:r w:rsidR="00872F98" w:rsidRPr="00206DDA">
        <w:rPr>
          <w:rFonts w:ascii="Times New Roman" w:eastAsia="Calibri" w:hAnsi="Times New Roman" w:cs="Times New Roman"/>
          <w:color w:val="000000" w:themeColor="text1"/>
          <w:sz w:val="24"/>
          <w:szCs w:val="24"/>
        </w:rPr>
        <w:t>have</w:t>
      </w:r>
      <w:r w:rsidR="4B920304" w:rsidRPr="00206DDA">
        <w:rPr>
          <w:rFonts w:ascii="Times New Roman" w:eastAsia="Calibri" w:hAnsi="Times New Roman" w:cs="Times New Roman"/>
          <w:color w:val="000000" w:themeColor="text1"/>
          <w:sz w:val="24"/>
          <w:szCs w:val="24"/>
        </w:rPr>
        <w:t xml:space="preserve"> a more professional quality and, thus, cost more.</w:t>
      </w:r>
      <w:r w:rsidR="4A84FF8D" w:rsidRPr="00206DDA">
        <w:rPr>
          <w:rFonts w:ascii="Times New Roman" w:eastAsia="Calibri" w:hAnsi="Times New Roman" w:cs="Times New Roman"/>
          <w:color w:val="000000" w:themeColor="text1"/>
          <w:sz w:val="24"/>
          <w:szCs w:val="24"/>
        </w:rPr>
        <w:t xml:space="preserve"> These units must be able to stand up to a wide variety of weather elements and last in the fie</w:t>
      </w:r>
      <w:r w:rsidR="4DFE93B3" w:rsidRPr="00206DDA">
        <w:rPr>
          <w:rFonts w:ascii="Times New Roman" w:eastAsia="Calibri" w:hAnsi="Times New Roman" w:cs="Times New Roman"/>
          <w:color w:val="000000" w:themeColor="text1"/>
          <w:sz w:val="24"/>
          <w:szCs w:val="24"/>
        </w:rPr>
        <w:t>l</w:t>
      </w:r>
      <w:r w:rsidR="4A84FF8D" w:rsidRPr="00206DDA">
        <w:rPr>
          <w:rFonts w:ascii="Times New Roman" w:eastAsia="Calibri" w:hAnsi="Times New Roman" w:cs="Times New Roman"/>
          <w:color w:val="000000" w:themeColor="text1"/>
          <w:sz w:val="24"/>
          <w:szCs w:val="24"/>
        </w:rPr>
        <w:t xml:space="preserve">d for </w:t>
      </w:r>
      <w:r w:rsidR="00840881" w:rsidRPr="00206DDA">
        <w:rPr>
          <w:rFonts w:ascii="Times New Roman" w:eastAsia="Calibri" w:hAnsi="Times New Roman" w:cs="Times New Roman"/>
          <w:color w:val="000000" w:themeColor="text1"/>
          <w:sz w:val="24"/>
          <w:szCs w:val="24"/>
        </w:rPr>
        <w:t>an extended period</w:t>
      </w:r>
      <w:r w:rsidR="4A84FF8D" w:rsidRPr="00206DDA">
        <w:rPr>
          <w:rFonts w:ascii="Times New Roman" w:eastAsia="Calibri" w:hAnsi="Times New Roman" w:cs="Times New Roman"/>
          <w:color w:val="000000" w:themeColor="text1"/>
          <w:sz w:val="24"/>
          <w:szCs w:val="24"/>
        </w:rPr>
        <w:t xml:space="preserve"> </w:t>
      </w:r>
      <w:r w:rsidR="3AFB39B2" w:rsidRPr="00206DDA">
        <w:rPr>
          <w:rFonts w:ascii="Times New Roman" w:eastAsia="Calibri" w:hAnsi="Times New Roman" w:cs="Times New Roman"/>
          <w:color w:val="000000" w:themeColor="text1"/>
          <w:sz w:val="24"/>
          <w:szCs w:val="24"/>
        </w:rPr>
        <w:t>without</w:t>
      </w:r>
      <w:r w:rsidR="4A84FF8D" w:rsidRPr="00206DDA">
        <w:rPr>
          <w:rFonts w:ascii="Times New Roman" w:eastAsia="Calibri" w:hAnsi="Times New Roman" w:cs="Times New Roman"/>
          <w:color w:val="000000" w:themeColor="text1"/>
          <w:sz w:val="24"/>
          <w:szCs w:val="24"/>
        </w:rPr>
        <w:t xml:space="preserve"> hav</w:t>
      </w:r>
      <w:r w:rsidR="4AC39B99" w:rsidRPr="00206DDA">
        <w:rPr>
          <w:rFonts w:ascii="Times New Roman" w:eastAsia="Calibri" w:hAnsi="Times New Roman" w:cs="Times New Roman"/>
          <w:color w:val="000000" w:themeColor="text1"/>
          <w:sz w:val="24"/>
          <w:szCs w:val="24"/>
        </w:rPr>
        <w:t>ing</w:t>
      </w:r>
      <w:r w:rsidR="4A84FF8D" w:rsidRPr="00206DDA">
        <w:rPr>
          <w:rFonts w:ascii="Times New Roman" w:eastAsia="Calibri" w:hAnsi="Times New Roman" w:cs="Times New Roman"/>
          <w:color w:val="000000" w:themeColor="text1"/>
          <w:sz w:val="24"/>
          <w:szCs w:val="24"/>
        </w:rPr>
        <w:t xml:space="preserve"> to be replac</w:t>
      </w:r>
      <w:r w:rsidR="69D8CAEB" w:rsidRPr="00206DDA">
        <w:rPr>
          <w:rFonts w:ascii="Times New Roman" w:eastAsia="Calibri" w:hAnsi="Times New Roman" w:cs="Times New Roman"/>
          <w:color w:val="000000" w:themeColor="text1"/>
          <w:sz w:val="24"/>
          <w:szCs w:val="24"/>
        </w:rPr>
        <w:t xml:space="preserve">ed. </w:t>
      </w:r>
    </w:p>
    <w:p w14:paraId="0E296801" w14:textId="06E48665" w:rsidR="59BF02DD" w:rsidRPr="00206DDA" w:rsidRDefault="03052A24" w:rsidP="00206DDA">
      <w:pPr>
        <w:pStyle w:val="ListParagraph"/>
        <w:numPr>
          <w:ilvl w:val="1"/>
          <w:numId w:val="17"/>
        </w:numPr>
        <w:spacing w:line="360" w:lineRule="auto"/>
        <w:ind w:right="-20"/>
        <w:jc w:val="both"/>
        <w:rPr>
          <w:rFonts w:ascii="Times New Roman" w:eastAsia="Calibri" w:hAnsi="Times New Roman" w:cs="Times New Roman"/>
          <w:color w:val="000000" w:themeColor="text1"/>
          <w:sz w:val="24"/>
          <w:szCs w:val="24"/>
        </w:rPr>
      </w:pPr>
      <w:r w:rsidRPr="00206DDA">
        <w:rPr>
          <w:rFonts w:ascii="Times New Roman" w:eastAsia="Calibri" w:hAnsi="Times New Roman" w:cs="Times New Roman"/>
          <w:color w:val="000000" w:themeColor="text1"/>
          <w:sz w:val="24"/>
          <w:szCs w:val="24"/>
        </w:rPr>
        <w:t xml:space="preserve">Data Integrity: This refers to the ability to control the conditions of </w:t>
      </w:r>
      <w:r w:rsidR="063158C9" w:rsidRPr="00206DDA">
        <w:rPr>
          <w:rFonts w:ascii="Times New Roman" w:eastAsia="Calibri" w:hAnsi="Times New Roman" w:cs="Times New Roman"/>
          <w:color w:val="000000" w:themeColor="text1"/>
          <w:sz w:val="24"/>
          <w:szCs w:val="24"/>
        </w:rPr>
        <w:t xml:space="preserve">data </w:t>
      </w:r>
      <w:r w:rsidRPr="00206DDA">
        <w:rPr>
          <w:rFonts w:ascii="Times New Roman" w:eastAsia="Calibri" w:hAnsi="Times New Roman" w:cs="Times New Roman"/>
          <w:color w:val="000000" w:themeColor="text1"/>
          <w:sz w:val="24"/>
          <w:szCs w:val="24"/>
        </w:rPr>
        <w:t>collection</w:t>
      </w:r>
      <w:r w:rsidR="03CA3FF0" w:rsidRPr="00206DDA">
        <w:rPr>
          <w:rFonts w:ascii="Times New Roman" w:eastAsia="Calibri" w:hAnsi="Times New Roman" w:cs="Times New Roman"/>
          <w:color w:val="000000" w:themeColor="text1"/>
          <w:sz w:val="24"/>
          <w:szCs w:val="24"/>
        </w:rPr>
        <w:t>, with uniformity being a high</w:t>
      </w:r>
      <w:r w:rsidR="314B0C01" w:rsidRPr="00206DDA">
        <w:rPr>
          <w:rFonts w:ascii="Times New Roman" w:eastAsia="Calibri" w:hAnsi="Times New Roman" w:cs="Times New Roman"/>
          <w:color w:val="000000" w:themeColor="text1"/>
          <w:sz w:val="24"/>
          <w:szCs w:val="24"/>
        </w:rPr>
        <w:t>er</w:t>
      </w:r>
      <w:r w:rsidR="03CA3FF0" w:rsidRPr="00206DDA">
        <w:rPr>
          <w:rFonts w:ascii="Times New Roman" w:eastAsia="Calibri" w:hAnsi="Times New Roman" w:cs="Times New Roman"/>
          <w:color w:val="000000" w:themeColor="text1"/>
          <w:sz w:val="24"/>
          <w:szCs w:val="24"/>
        </w:rPr>
        <w:t xml:space="preserve"> value and variability being a lower value. </w:t>
      </w:r>
      <w:r w:rsidR="00964DE7" w:rsidRPr="00206DDA">
        <w:rPr>
          <w:rFonts w:ascii="Times New Roman" w:eastAsia="Calibri" w:hAnsi="Times New Roman" w:cs="Times New Roman"/>
          <w:color w:val="000000" w:themeColor="text1"/>
          <w:sz w:val="24"/>
          <w:szCs w:val="24"/>
        </w:rPr>
        <w:t>There</w:t>
      </w:r>
      <w:r w:rsidR="05D093D6" w:rsidRPr="00206DDA">
        <w:rPr>
          <w:rFonts w:ascii="Times New Roman" w:eastAsia="Calibri" w:hAnsi="Times New Roman" w:cs="Times New Roman"/>
          <w:color w:val="000000" w:themeColor="text1"/>
          <w:sz w:val="24"/>
          <w:szCs w:val="24"/>
        </w:rPr>
        <w:t xml:space="preserve"> need</w:t>
      </w:r>
      <w:r w:rsidR="00964DE7" w:rsidRPr="00206DDA">
        <w:rPr>
          <w:rFonts w:ascii="Times New Roman" w:eastAsia="Calibri" w:hAnsi="Times New Roman" w:cs="Times New Roman"/>
          <w:color w:val="000000" w:themeColor="text1"/>
          <w:sz w:val="24"/>
          <w:szCs w:val="24"/>
        </w:rPr>
        <w:t>s</w:t>
      </w:r>
      <w:r w:rsidR="05D093D6" w:rsidRPr="00206DDA">
        <w:rPr>
          <w:rFonts w:ascii="Times New Roman" w:eastAsia="Calibri" w:hAnsi="Times New Roman" w:cs="Times New Roman"/>
          <w:color w:val="000000" w:themeColor="text1"/>
          <w:sz w:val="24"/>
          <w:szCs w:val="24"/>
        </w:rPr>
        <w:t xml:space="preserve"> to </w:t>
      </w:r>
      <w:r w:rsidR="00964DE7" w:rsidRPr="00206DDA">
        <w:rPr>
          <w:rFonts w:ascii="Times New Roman" w:eastAsia="Calibri" w:hAnsi="Times New Roman" w:cs="Times New Roman"/>
          <w:color w:val="000000" w:themeColor="text1"/>
          <w:sz w:val="24"/>
          <w:szCs w:val="24"/>
        </w:rPr>
        <w:t>be</w:t>
      </w:r>
      <w:r w:rsidR="05D093D6" w:rsidRPr="00206DDA">
        <w:rPr>
          <w:rFonts w:ascii="Times New Roman" w:eastAsia="Calibri" w:hAnsi="Times New Roman" w:cs="Times New Roman"/>
          <w:color w:val="000000" w:themeColor="text1"/>
          <w:sz w:val="24"/>
          <w:szCs w:val="24"/>
        </w:rPr>
        <w:t xml:space="preserve"> accurate data that is resistant to anomalies so that the NYDEC can study these results over </w:t>
      </w:r>
      <w:r w:rsidR="00840881" w:rsidRPr="00206DDA">
        <w:rPr>
          <w:rFonts w:ascii="Times New Roman" w:eastAsia="Calibri" w:hAnsi="Times New Roman" w:cs="Times New Roman"/>
          <w:color w:val="000000" w:themeColor="text1"/>
          <w:sz w:val="24"/>
          <w:szCs w:val="24"/>
        </w:rPr>
        <w:t xml:space="preserve">an extended </w:t>
      </w:r>
      <w:r w:rsidR="009800EC" w:rsidRPr="00206DDA">
        <w:rPr>
          <w:rFonts w:ascii="Times New Roman" w:eastAsia="Calibri" w:hAnsi="Times New Roman" w:cs="Times New Roman"/>
          <w:color w:val="000000" w:themeColor="text1"/>
          <w:sz w:val="24"/>
          <w:szCs w:val="24"/>
        </w:rPr>
        <w:t>period</w:t>
      </w:r>
      <w:r w:rsidR="0C93E2A0" w:rsidRPr="00206DDA">
        <w:rPr>
          <w:rFonts w:ascii="Times New Roman" w:eastAsia="Calibri" w:hAnsi="Times New Roman" w:cs="Times New Roman"/>
          <w:color w:val="000000" w:themeColor="text1"/>
          <w:sz w:val="24"/>
          <w:szCs w:val="24"/>
        </w:rPr>
        <w:t xml:space="preserve">. </w:t>
      </w:r>
    </w:p>
    <w:p w14:paraId="17D9EC14" w14:textId="54B26D9B" w:rsidR="59BF02DD" w:rsidRPr="00206DDA" w:rsidRDefault="59BF02DD" w:rsidP="00206DDA">
      <w:pPr>
        <w:pStyle w:val="ListParagraph"/>
        <w:numPr>
          <w:ilvl w:val="1"/>
          <w:numId w:val="17"/>
        </w:numPr>
        <w:spacing w:line="360" w:lineRule="auto"/>
        <w:ind w:right="-20"/>
        <w:jc w:val="both"/>
        <w:rPr>
          <w:rFonts w:ascii="Times New Roman" w:eastAsia="Calibri" w:hAnsi="Times New Roman" w:cs="Times New Roman"/>
          <w:color w:val="000000" w:themeColor="text1"/>
          <w:sz w:val="24"/>
          <w:szCs w:val="24"/>
        </w:rPr>
      </w:pPr>
      <w:r w:rsidRPr="00206DDA">
        <w:rPr>
          <w:rFonts w:ascii="Times New Roman" w:eastAsia="Calibri" w:hAnsi="Times New Roman" w:cs="Times New Roman"/>
          <w:color w:val="000000" w:themeColor="text1"/>
          <w:sz w:val="24"/>
          <w:szCs w:val="24"/>
        </w:rPr>
        <w:t xml:space="preserve">Simplicity: This refers to design, with a special emphasis on utility </w:t>
      </w:r>
      <w:r w:rsidR="7D98BEE9" w:rsidRPr="00206DDA">
        <w:rPr>
          <w:rFonts w:ascii="Times New Roman" w:eastAsia="Calibri" w:hAnsi="Times New Roman" w:cs="Times New Roman"/>
          <w:color w:val="000000" w:themeColor="text1"/>
          <w:sz w:val="24"/>
          <w:szCs w:val="24"/>
        </w:rPr>
        <w:t xml:space="preserve">(a higher score) </w:t>
      </w:r>
      <w:r w:rsidRPr="00206DDA">
        <w:rPr>
          <w:rFonts w:ascii="Times New Roman" w:eastAsia="Calibri" w:hAnsi="Times New Roman" w:cs="Times New Roman"/>
          <w:color w:val="000000" w:themeColor="text1"/>
          <w:sz w:val="24"/>
          <w:szCs w:val="24"/>
        </w:rPr>
        <w:t>over aesthetics</w:t>
      </w:r>
      <w:r w:rsidR="633C0913" w:rsidRPr="00206DDA">
        <w:rPr>
          <w:rFonts w:ascii="Times New Roman" w:eastAsia="Calibri" w:hAnsi="Times New Roman" w:cs="Times New Roman"/>
          <w:color w:val="000000" w:themeColor="text1"/>
          <w:sz w:val="24"/>
          <w:szCs w:val="24"/>
        </w:rPr>
        <w:t xml:space="preserve"> (a lower score). As the home unit would </w:t>
      </w:r>
      <w:r w:rsidR="00872F98" w:rsidRPr="00206DDA">
        <w:rPr>
          <w:rFonts w:ascii="Times New Roman" w:eastAsia="Calibri" w:hAnsi="Times New Roman" w:cs="Times New Roman"/>
          <w:color w:val="000000" w:themeColor="text1"/>
          <w:sz w:val="24"/>
          <w:szCs w:val="24"/>
        </w:rPr>
        <w:t>require</w:t>
      </w:r>
      <w:r w:rsidR="633C0913" w:rsidRPr="00206DDA">
        <w:rPr>
          <w:rFonts w:ascii="Times New Roman" w:eastAsia="Calibri" w:hAnsi="Times New Roman" w:cs="Times New Roman"/>
          <w:color w:val="000000" w:themeColor="text1"/>
          <w:sz w:val="24"/>
          <w:szCs w:val="24"/>
        </w:rPr>
        <w:t xml:space="preserve"> a more </w:t>
      </w:r>
      <w:r w:rsidR="61F2F71A" w:rsidRPr="00206DDA">
        <w:rPr>
          <w:rFonts w:ascii="Times New Roman" w:eastAsia="Calibri" w:hAnsi="Times New Roman" w:cs="Times New Roman"/>
          <w:color w:val="000000" w:themeColor="text1"/>
          <w:sz w:val="24"/>
          <w:szCs w:val="24"/>
        </w:rPr>
        <w:t>stylish interface, it received a lower score here.</w:t>
      </w:r>
    </w:p>
    <w:p w14:paraId="4A28CBB6" w14:textId="39260815" w:rsidR="00FB7BDB" w:rsidRPr="00206DDA" w:rsidRDefault="43B5DBBB" w:rsidP="00206DDA">
      <w:pPr>
        <w:pStyle w:val="ListParagraph"/>
        <w:numPr>
          <w:ilvl w:val="1"/>
          <w:numId w:val="17"/>
        </w:numPr>
        <w:spacing w:line="360" w:lineRule="auto"/>
        <w:ind w:right="-20"/>
        <w:jc w:val="both"/>
        <w:rPr>
          <w:rFonts w:ascii="Times New Roman" w:eastAsia="Calibri" w:hAnsi="Times New Roman" w:cs="Times New Roman"/>
          <w:color w:val="000000" w:themeColor="text1"/>
          <w:sz w:val="24"/>
          <w:szCs w:val="24"/>
        </w:rPr>
      </w:pPr>
      <w:bookmarkStart w:id="0" w:name="_Int_eEW9lX1J"/>
      <w:r w:rsidRPr="00206DDA">
        <w:rPr>
          <w:rFonts w:ascii="Times New Roman" w:eastAsia="Calibri" w:hAnsi="Times New Roman" w:cs="Times New Roman"/>
          <w:color w:val="000000" w:themeColor="text1"/>
          <w:sz w:val="24"/>
          <w:szCs w:val="24"/>
        </w:rPr>
        <w:t xml:space="preserve">Relevancy: This had specifically to do with achieving the desire of the stakeholder, which is to build a baseline of reliable microclimate </w:t>
      </w:r>
      <w:r w:rsidR="6DB42F14" w:rsidRPr="00206DDA">
        <w:rPr>
          <w:rFonts w:ascii="Times New Roman" w:eastAsia="Calibri" w:hAnsi="Times New Roman" w:cs="Times New Roman"/>
          <w:color w:val="000000" w:themeColor="text1"/>
          <w:sz w:val="24"/>
          <w:szCs w:val="24"/>
        </w:rPr>
        <w:t xml:space="preserve">characteristics that are not already </w:t>
      </w:r>
      <w:r w:rsidR="589B65A3" w:rsidRPr="00206DDA">
        <w:rPr>
          <w:rFonts w:ascii="Times New Roman" w:eastAsia="Calibri" w:hAnsi="Times New Roman" w:cs="Times New Roman"/>
          <w:color w:val="000000" w:themeColor="text1"/>
          <w:sz w:val="24"/>
          <w:szCs w:val="24"/>
        </w:rPr>
        <w:t xml:space="preserve">commonly </w:t>
      </w:r>
      <w:r w:rsidR="7A21617F" w:rsidRPr="00206DDA">
        <w:rPr>
          <w:rFonts w:ascii="Times New Roman" w:eastAsia="Calibri" w:hAnsi="Times New Roman" w:cs="Times New Roman"/>
          <w:color w:val="000000" w:themeColor="text1"/>
          <w:sz w:val="24"/>
          <w:szCs w:val="24"/>
        </w:rPr>
        <w:t>measured</w:t>
      </w:r>
      <w:r w:rsidR="308B105C" w:rsidRPr="00206DDA">
        <w:rPr>
          <w:rFonts w:ascii="Times New Roman" w:eastAsia="Calibri" w:hAnsi="Times New Roman" w:cs="Times New Roman"/>
          <w:color w:val="000000" w:themeColor="text1"/>
          <w:sz w:val="24"/>
          <w:szCs w:val="24"/>
        </w:rPr>
        <w:t>.</w:t>
      </w:r>
      <w:bookmarkEnd w:id="0"/>
      <w:r w:rsidR="308B105C" w:rsidRPr="00206DDA">
        <w:rPr>
          <w:rFonts w:ascii="Times New Roman" w:eastAsia="Calibri" w:hAnsi="Times New Roman" w:cs="Times New Roman"/>
          <w:color w:val="000000" w:themeColor="text1"/>
          <w:sz w:val="24"/>
          <w:szCs w:val="24"/>
        </w:rPr>
        <w:t xml:space="preserve"> </w:t>
      </w:r>
      <w:r w:rsidR="3F3AB9EB" w:rsidRPr="00206DDA">
        <w:rPr>
          <w:rFonts w:ascii="Times New Roman" w:eastAsia="Calibri" w:hAnsi="Times New Roman" w:cs="Times New Roman"/>
          <w:color w:val="000000" w:themeColor="text1"/>
          <w:sz w:val="24"/>
          <w:szCs w:val="24"/>
        </w:rPr>
        <w:t>Also, it was found that soil monitoring may provide better metrics for discovering the effects of changes in</w:t>
      </w:r>
      <w:r w:rsidR="3C75F986" w:rsidRPr="00206DDA">
        <w:rPr>
          <w:rFonts w:ascii="Times New Roman" w:eastAsia="Calibri" w:hAnsi="Times New Roman" w:cs="Times New Roman"/>
          <w:color w:val="000000" w:themeColor="text1"/>
          <w:sz w:val="24"/>
          <w:szCs w:val="24"/>
        </w:rPr>
        <w:t xml:space="preserve"> the climate.</w:t>
      </w:r>
    </w:p>
    <w:p w14:paraId="48848043" w14:textId="4E8E98A2" w:rsidR="005E7497" w:rsidRPr="00206DDA" w:rsidRDefault="00C937CA" w:rsidP="00206DDA">
      <w:pPr>
        <w:spacing w:line="360" w:lineRule="auto"/>
        <w:ind w:firstLine="720"/>
        <w:rPr>
          <w:rFonts w:ascii="Times New Roman" w:hAnsi="Times New Roman" w:cs="Times New Roman"/>
          <w:b/>
          <w:color w:val="000000" w:themeColor="text1"/>
          <w:sz w:val="24"/>
          <w:szCs w:val="24"/>
        </w:rPr>
      </w:pPr>
      <w:r w:rsidRPr="00206DDA">
        <w:rPr>
          <w:rFonts w:ascii="Times New Roman" w:hAnsi="Times New Roman" w:cs="Times New Roman"/>
          <w:b/>
          <w:color w:val="000000" w:themeColor="text1"/>
          <w:sz w:val="24"/>
          <w:szCs w:val="24"/>
        </w:rPr>
        <w:lastRenderedPageBreak/>
        <w:t>b. Black Box Diagram</w:t>
      </w:r>
    </w:p>
    <w:p w14:paraId="2EBC9556" w14:textId="2CAA30EF" w:rsidR="009A04A8" w:rsidRPr="00206DDA" w:rsidRDefault="007721CB" w:rsidP="00206DDA">
      <w:pPr>
        <w:keepNext/>
        <w:spacing w:line="360" w:lineRule="auto"/>
        <w:ind w:left="720" w:firstLine="720"/>
        <w:rPr>
          <w:rFonts w:ascii="Times New Roman" w:hAnsi="Times New Roman" w:cs="Times New Roman"/>
          <w:color w:val="000000" w:themeColor="text1"/>
          <w:sz w:val="24"/>
          <w:szCs w:val="24"/>
        </w:rPr>
      </w:pPr>
      <w:r w:rsidRPr="00206DDA">
        <w:rPr>
          <w:rFonts w:ascii="Times New Roman" w:hAnsi="Times New Roman" w:cs="Times New Roman"/>
          <w:color w:val="000000" w:themeColor="text1"/>
          <w:sz w:val="24"/>
          <w:szCs w:val="24"/>
        </w:rPr>
        <mc:AlternateContent>
          <mc:Choice Requires="wps">
            <w:drawing>
              <wp:anchor distT="0" distB="0" distL="114300" distR="114300" simplePos="0" relativeHeight="251632640" behindDoc="0" locked="0" layoutInCell="1" allowOverlap="1" wp14:anchorId="4DC88BDE" wp14:editId="02E79A43">
                <wp:simplePos x="0" y="0"/>
                <wp:positionH relativeFrom="column">
                  <wp:posOffset>622300</wp:posOffset>
                </wp:positionH>
                <wp:positionV relativeFrom="paragraph">
                  <wp:posOffset>1965325</wp:posOffset>
                </wp:positionV>
                <wp:extent cx="5166360" cy="265176"/>
                <wp:effectExtent l="0" t="0" r="15240" b="1905"/>
                <wp:wrapTopAndBottom/>
                <wp:docPr id="1345980727" name="Text Box 1"/>
                <wp:cNvGraphicFramePr/>
                <a:graphic xmlns:a="http://schemas.openxmlformats.org/drawingml/2006/main">
                  <a:graphicData uri="http://schemas.microsoft.com/office/word/2010/wordprocessingShape">
                    <wps:wsp>
                      <wps:cNvSpPr txBox="1"/>
                      <wps:spPr>
                        <a:xfrm>
                          <a:off x="0" y="0"/>
                          <a:ext cx="5166360" cy="265176"/>
                        </a:xfrm>
                        <a:prstGeom prst="rect">
                          <a:avLst/>
                        </a:prstGeom>
                        <a:noFill/>
                        <a:ln>
                          <a:noFill/>
                        </a:ln>
                      </wps:spPr>
                      <wps:txbx>
                        <w:txbxContent>
                          <w:p w14:paraId="2A4DFE61" w14:textId="4EC436FF" w:rsidR="009A04A8" w:rsidRPr="009A04A8" w:rsidRDefault="008E0533" w:rsidP="009A04A8">
                            <w:pPr>
                              <w:pStyle w:val="Caption"/>
                              <w:jc w:val="center"/>
                              <w:rPr>
                                <w:rFonts w:ascii="Times New Roman" w:hAnsi="Times New Roman" w:cs="Times New Roman"/>
                                <w:b/>
                                <w:bCs/>
                                <w:noProof/>
                                <w:color w:val="000000" w:themeColor="text1"/>
                                <w:sz w:val="24"/>
                                <w:szCs w:val="24"/>
                                <w:u w:val="single"/>
                              </w:rPr>
                            </w:pPr>
                            <w:ins w:id="1" w:author="Allen, Jeremy P" w:date="2024-04-21T22:52:00Z">
                              <w:r w:rsidRPr="009A04A8">
                                <w:rPr>
                                  <w:rFonts w:ascii="Times New Roman" w:hAnsi="Times New Roman" w:cs="Times New Roman"/>
                                  <w:b/>
                                  <w:bCs/>
                                  <w:color w:val="000000" w:themeColor="text1"/>
                                  <w:sz w:val="24"/>
                                  <w:szCs w:val="24"/>
                                  <w:u w:val="single"/>
                                </w:rPr>
                                <w:t xml:space="preserve">Figure </w:t>
                              </w:r>
                              <w:r w:rsidRPr="009A04A8">
                                <w:rPr>
                                  <w:rFonts w:ascii="Times New Roman" w:hAnsi="Times New Roman" w:cs="Times New Roman"/>
                                  <w:b/>
                                  <w:bCs/>
                                  <w:color w:val="000000" w:themeColor="text1"/>
                                  <w:sz w:val="24"/>
                                  <w:szCs w:val="24"/>
                                  <w:u w:val="single"/>
                                </w:rPr>
                                <w:fldChar w:fldCharType="begin"/>
                              </w:r>
                              <w:r w:rsidRPr="009A04A8">
                                <w:rPr>
                                  <w:rFonts w:ascii="Times New Roman" w:hAnsi="Times New Roman" w:cs="Times New Roman"/>
                                  <w:b/>
                                  <w:bCs/>
                                  <w:color w:val="000000" w:themeColor="text1"/>
                                  <w:sz w:val="24"/>
                                  <w:szCs w:val="24"/>
                                  <w:u w:val="single"/>
                                </w:rPr>
                                <w:instrText xml:space="preserve"> SEQ Figure \* ARABIC </w:instrText>
                              </w:r>
                              <w:r w:rsidRPr="009A04A8">
                                <w:rPr>
                                  <w:rFonts w:ascii="Times New Roman" w:hAnsi="Times New Roman" w:cs="Times New Roman"/>
                                  <w:b/>
                                  <w:bCs/>
                                  <w:color w:val="000000" w:themeColor="text1"/>
                                  <w:sz w:val="24"/>
                                  <w:szCs w:val="24"/>
                                  <w:u w:val="single"/>
                                </w:rPr>
                                <w:fldChar w:fldCharType="separate"/>
                              </w:r>
                              <w:r>
                                <w:rPr>
                                  <w:rFonts w:ascii="Times New Roman" w:hAnsi="Times New Roman" w:cs="Times New Roman"/>
                                  <w:b/>
                                  <w:bCs/>
                                  <w:noProof/>
                                  <w:color w:val="000000" w:themeColor="text1"/>
                                  <w:sz w:val="24"/>
                                  <w:szCs w:val="24"/>
                                  <w:u w:val="single"/>
                                </w:rPr>
                                <w:t>3</w:t>
                              </w:r>
                              <w:r w:rsidRPr="009A04A8">
                                <w:rPr>
                                  <w:rFonts w:ascii="Times New Roman" w:hAnsi="Times New Roman" w:cs="Times New Roman"/>
                                  <w:b/>
                                  <w:bCs/>
                                  <w:color w:val="000000" w:themeColor="text1"/>
                                  <w:sz w:val="24"/>
                                  <w:szCs w:val="24"/>
                                  <w:u w:val="single"/>
                                </w:rPr>
                                <w:fldChar w:fldCharType="end"/>
                              </w:r>
                              <w:r w:rsidRPr="009A04A8">
                                <w:rPr>
                                  <w:rFonts w:ascii="Times New Roman" w:hAnsi="Times New Roman" w:cs="Times New Roman"/>
                                  <w:b/>
                                  <w:bCs/>
                                  <w:color w:val="000000" w:themeColor="text1"/>
                                  <w:sz w:val="24"/>
                                  <w:szCs w:val="24"/>
                                  <w:u w:val="single"/>
                                </w:rPr>
                                <w:t xml:space="preserve">: Black Box Diagram of the Monitoring </w:t>
                              </w:r>
                              <w:proofErr w:type="spellStart"/>
                              <w:r w:rsidRPr="009A04A8">
                                <w:rPr>
                                  <w:rFonts w:ascii="Times New Roman" w:hAnsi="Times New Roman" w:cs="Times New Roman"/>
                                  <w:b/>
                                  <w:bCs/>
                                  <w:color w:val="000000" w:themeColor="text1"/>
                                  <w:sz w:val="24"/>
                                  <w:szCs w:val="24"/>
                                  <w:u w:val="single"/>
                                </w:rPr>
                                <w:t>System</w:t>
                              </w:r>
                            </w:ins>
                            <w:r w:rsidR="009A04A8" w:rsidRPr="009A04A8">
                              <w:rPr>
                                <w:rFonts w:ascii="Times New Roman" w:hAnsi="Times New Roman" w:cs="Times New Roman"/>
                                <w:b/>
                                <w:bCs/>
                                <w:color w:val="000000" w:themeColor="text1"/>
                                <w:sz w:val="24"/>
                                <w:szCs w:val="24"/>
                                <w:u w:val="single"/>
                              </w:rPr>
                              <w:t>Figure</w:t>
                            </w:r>
                            <w:proofErr w:type="spellEnd"/>
                            <w:r w:rsidR="009A04A8" w:rsidRPr="009A04A8">
                              <w:rPr>
                                <w:rFonts w:ascii="Times New Roman" w:hAnsi="Times New Roman" w:cs="Times New Roman"/>
                                <w:b/>
                                <w:bCs/>
                                <w:color w:val="000000" w:themeColor="text1"/>
                                <w:sz w:val="24"/>
                                <w:szCs w:val="24"/>
                                <w:u w:val="single"/>
                              </w:rPr>
                              <w:t xml:space="preserve"> </w:t>
                            </w:r>
                            <w:r w:rsidR="00B03D1E">
                              <w:rPr>
                                <w:rFonts w:ascii="Times New Roman" w:hAnsi="Times New Roman" w:cs="Times New Roman"/>
                                <w:b/>
                                <w:bCs/>
                                <w:color w:val="000000" w:themeColor="text1"/>
                                <w:sz w:val="24"/>
                                <w:szCs w:val="24"/>
                                <w:u w:val="single"/>
                              </w:rPr>
                              <w:t>2</w:t>
                            </w:r>
                            <w:r w:rsidR="009A04A8" w:rsidRPr="009A04A8">
                              <w:rPr>
                                <w:rFonts w:ascii="Times New Roman" w:hAnsi="Times New Roman" w:cs="Times New Roman"/>
                                <w:b/>
                                <w:bCs/>
                                <w:color w:val="000000" w:themeColor="text1"/>
                                <w:sz w:val="24"/>
                                <w:szCs w:val="24"/>
                                <w:u w:val="single"/>
                              </w:rPr>
                              <w:t>: Black Box Diagram of the Monitoring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88BDE" id="_x0000_s1027" type="#_x0000_t202" style="position:absolute;left:0;text-align:left;margin-left:49pt;margin-top:154.75pt;width:406.8pt;height:20.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" filled="f" stroked="f">
                <v:textbox inset="0,0,0,0">
                  <w:txbxContent>
                    <w:p w14:paraId="2A4DFE61" w14:textId="4EC436FF" w:rsidR="009A04A8" w:rsidRPr="009A04A8" w:rsidRDefault="008E0533" w:rsidP="009A04A8">
                      <w:pPr>
                        <w:pStyle w:val="Caption"/>
                        <w:jc w:val="center"/>
                        <w:rPr>
                          <w:rFonts w:ascii="Times New Roman" w:hAnsi="Times New Roman" w:cs="Times New Roman"/>
                          <w:b/>
                          <w:bCs/>
                          <w:noProof/>
                          <w:color w:val="000000" w:themeColor="text1"/>
                          <w:sz w:val="24"/>
                          <w:szCs w:val="24"/>
                          <w:u w:val="single"/>
                        </w:rPr>
                      </w:pPr>
                      <w:ins w:id="2" w:author="Allen, Jeremy P" w:date="2024-04-21T22:52:00Z">
                        <w:r w:rsidRPr="009A04A8">
                          <w:rPr>
                            <w:rFonts w:ascii="Times New Roman" w:hAnsi="Times New Roman" w:cs="Times New Roman"/>
                            <w:b/>
                            <w:bCs/>
                            <w:color w:val="000000" w:themeColor="text1"/>
                            <w:sz w:val="24"/>
                            <w:szCs w:val="24"/>
                            <w:u w:val="single"/>
                          </w:rPr>
                          <w:t xml:space="preserve">Figure </w:t>
                        </w:r>
                        <w:r w:rsidRPr="009A04A8">
                          <w:rPr>
                            <w:rFonts w:ascii="Times New Roman" w:hAnsi="Times New Roman" w:cs="Times New Roman"/>
                            <w:b/>
                            <w:bCs/>
                            <w:color w:val="000000" w:themeColor="text1"/>
                            <w:sz w:val="24"/>
                            <w:szCs w:val="24"/>
                            <w:u w:val="single"/>
                          </w:rPr>
                          <w:fldChar w:fldCharType="begin"/>
                        </w:r>
                        <w:r w:rsidRPr="009A04A8">
                          <w:rPr>
                            <w:rFonts w:ascii="Times New Roman" w:hAnsi="Times New Roman" w:cs="Times New Roman"/>
                            <w:b/>
                            <w:bCs/>
                            <w:color w:val="000000" w:themeColor="text1"/>
                            <w:sz w:val="24"/>
                            <w:szCs w:val="24"/>
                            <w:u w:val="single"/>
                          </w:rPr>
                          <w:instrText xml:space="preserve"> SEQ Figure \* ARABIC </w:instrText>
                        </w:r>
                        <w:r w:rsidRPr="009A04A8">
                          <w:rPr>
                            <w:rFonts w:ascii="Times New Roman" w:hAnsi="Times New Roman" w:cs="Times New Roman"/>
                            <w:b/>
                            <w:bCs/>
                            <w:color w:val="000000" w:themeColor="text1"/>
                            <w:sz w:val="24"/>
                            <w:szCs w:val="24"/>
                            <w:u w:val="single"/>
                          </w:rPr>
                          <w:fldChar w:fldCharType="separate"/>
                        </w:r>
                        <w:r>
                          <w:rPr>
                            <w:rFonts w:ascii="Times New Roman" w:hAnsi="Times New Roman" w:cs="Times New Roman"/>
                            <w:b/>
                            <w:bCs/>
                            <w:noProof/>
                            <w:color w:val="000000" w:themeColor="text1"/>
                            <w:sz w:val="24"/>
                            <w:szCs w:val="24"/>
                            <w:u w:val="single"/>
                          </w:rPr>
                          <w:t>3</w:t>
                        </w:r>
                        <w:r w:rsidRPr="009A04A8">
                          <w:rPr>
                            <w:rFonts w:ascii="Times New Roman" w:hAnsi="Times New Roman" w:cs="Times New Roman"/>
                            <w:b/>
                            <w:bCs/>
                            <w:color w:val="000000" w:themeColor="text1"/>
                            <w:sz w:val="24"/>
                            <w:szCs w:val="24"/>
                            <w:u w:val="single"/>
                          </w:rPr>
                          <w:fldChar w:fldCharType="end"/>
                        </w:r>
                        <w:r w:rsidRPr="009A04A8">
                          <w:rPr>
                            <w:rFonts w:ascii="Times New Roman" w:hAnsi="Times New Roman" w:cs="Times New Roman"/>
                            <w:b/>
                            <w:bCs/>
                            <w:color w:val="000000" w:themeColor="text1"/>
                            <w:sz w:val="24"/>
                            <w:szCs w:val="24"/>
                            <w:u w:val="single"/>
                          </w:rPr>
                          <w:t xml:space="preserve">: Black Box Diagram of the Monitoring </w:t>
                        </w:r>
                        <w:proofErr w:type="spellStart"/>
                        <w:r w:rsidRPr="009A04A8">
                          <w:rPr>
                            <w:rFonts w:ascii="Times New Roman" w:hAnsi="Times New Roman" w:cs="Times New Roman"/>
                            <w:b/>
                            <w:bCs/>
                            <w:color w:val="000000" w:themeColor="text1"/>
                            <w:sz w:val="24"/>
                            <w:szCs w:val="24"/>
                            <w:u w:val="single"/>
                          </w:rPr>
                          <w:t>System</w:t>
                        </w:r>
                      </w:ins>
                      <w:r w:rsidR="009A04A8" w:rsidRPr="009A04A8">
                        <w:rPr>
                          <w:rFonts w:ascii="Times New Roman" w:hAnsi="Times New Roman" w:cs="Times New Roman"/>
                          <w:b/>
                          <w:bCs/>
                          <w:color w:val="000000" w:themeColor="text1"/>
                          <w:sz w:val="24"/>
                          <w:szCs w:val="24"/>
                          <w:u w:val="single"/>
                        </w:rPr>
                        <w:t>Figure</w:t>
                      </w:r>
                      <w:proofErr w:type="spellEnd"/>
                      <w:r w:rsidR="009A04A8" w:rsidRPr="009A04A8">
                        <w:rPr>
                          <w:rFonts w:ascii="Times New Roman" w:hAnsi="Times New Roman" w:cs="Times New Roman"/>
                          <w:b/>
                          <w:bCs/>
                          <w:color w:val="000000" w:themeColor="text1"/>
                          <w:sz w:val="24"/>
                          <w:szCs w:val="24"/>
                          <w:u w:val="single"/>
                        </w:rPr>
                        <w:t xml:space="preserve"> </w:t>
                      </w:r>
                      <w:r w:rsidR="00B03D1E">
                        <w:rPr>
                          <w:rFonts w:ascii="Times New Roman" w:hAnsi="Times New Roman" w:cs="Times New Roman"/>
                          <w:b/>
                          <w:bCs/>
                          <w:color w:val="000000" w:themeColor="text1"/>
                          <w:sz w:val="24"/>
                          <w:szCs w:val="24"/>
                          <w:u w:val="single"/>
                        </w:rPr>
                        <w:t>2</w:t>
                      </w:r>
                      <w:r w:rsidR="009A04A8" w:rsidRPr="009A04A8">
                        <w:rPr>
                          <w:rFonts w:ascii="Times New Roman" w:hAnsi="Times New Roman" w:cs="Times New Roman"/>
                          <w:b/>
                          <w:bCs/>
                          <w:color w:val="000000" w:themeColor="text1"/>
                          <w:sz w:val="24"/>
                          <w:szCs w:val="24"/>
                          <w:u w:val="single"/>
                        </w:rPr>
                        <w:t>: Black Box Diagram of the Monitoring System</w:t>
                      </w:r>
                    </w:p>
                  </w:txbxContent>
                </v:textbox>
                <w10:wrap type="topAndBottom"/>
              </v:shape>
            </w:pict>
          </mc:Fallback>
        </mc:AlternateContent>
      </w:r>
      <w:r w:rsidR="00B07B12" w:rsidRPr="00206DDA">
        <w:rPr>
          <w:rFonts w:ascii="Times New Roman" w:hAnsi="Times New Roman" w:cs="Times New Roman"/>
          <w:noProof/>
          <w:color w:val="000000" w:themeColor="text1"/>
          <w:sz w:val="24"/>
          <w:szCs w:val="24"/>
        </w:rPr>
        <w:drawing>
          <wp:anchor distT="0" distB="0" distL="114300" distR="114300" simplePos="0" relativeHeight="251622400" behindDoc="0" locked="0" layoutInCell="1" allowOverlap="1" wp14:anchorId="1C880154" wp14:editId="79166361">
            <wp:simplePos x="0" y="0"/>
            <wp:positionH relativeFrom="column">
              <wp:posOffset>736600</wp:posOffset>
            </wp:positionH>
            <wp:positionV relativeFrom="paragraph">
              <wp:posOffset>608330</wp:posOffset>
            </wp:positionV>
            <wp:extent cx="5165090" cy="1270000"/>
            <wp:effectExtent l="0" t="0" r="0" b="6350"/>
            <wp:wrapTopAndBottom/>
            <wp:docPr id="158449695" name="Picture 1"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9695" name="Picture 1" descr="A black and white sig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65090" cy="1270000"/>
                    </a:xfrm>
                    <a:prstGeom prst="rect">
                      <a:avLst/>
                    </a:prstGeom>
                  </pic:spPr>
                </pic:pic>
              </a:graphicData>
            </a:graphic>
            <wp14:sizeRelH relativeFrom="margin">
              <wp14:pctWidth>0</wp14:pctWidth>
            </wp14:sizeRelH>
            <wp14:sizeRelV relativeFrom="margin">
              <wp14:pctHeight>0</wp14:pctHeight>
            </wp14:sizeRelV>
          </wp:anchor>
        </w:drawing>
      </w:r>
      <w:r w:rsidR="16064526" w:rsidRPr="00206DDA">
        <w:rPr>
          <w:rFonts w:ascii="Times New Roman" w:hAnsi="Times New Roman" w:cs="Times New Roman"/>
          <w:color w:val="000000" w:themeColor="text1"/>
          <w:sz w:val="24"/>
          <w:szCs w:val="24"/>
        </w:rPr>
        <w:t xml:space="preserve">The </w:t>
      </w:r>
      <w:r w:rsidR="007854D9" w:rsidRPr="00206DDA">
        <w:rPr>
          <w:rFonts w:ascii="Times New Roman" w:hAnsi="Times New Roman" w:cs="Times New Roman"/>
          <w:color w:val="000000" w:themeColor="text1"/>
          <w:sz w:val="24"/>
          <w:szCs w:val="24"/>
        </w:rPr>
        <w:t xml:space="preserve">input of the </w:t>
      </w:r>
      <w:r w:rsidR="16064526" w:rsidRPr="00206DDA">
        <w:rPr>
          <w:rFonts w:ascii="Times New Roman" w:hAnsi="Times New Roman" w:cs="Times New Roman"/>
          <w:color w:val="000000" w:themeColor="text1"/>
          <w:sz w:val="24"/>
          <w:szCs w:val="24"/>
        </w:rPr>
        <w:t xml:space="preserve">black box system </w:t>
      </w:r>
      <w:r w:rsidR="007854D9" w:rsidRPr="00206DDA">
        <w:rPr>
          <w:rFonts w:ascii="Times New Roman" w:hAnsi="Times New Roman" w:cs="Times New Roman"/>
          <w:color w:val="000000" w:themeColor="text1"/>
          <w:sz w:val="24"/>
          <w:szCs w:val="24"/>
        </w:rPr>
        <w:t>is</w:t>
      </w:r>
      <w:r w:rsidR="16064526" w:rsidRPr="00206DDA">
        <w:rPr>
          <w:rFonts w:ascii="Times New Roman" w:hAnsi="Times New Roman" w:cs="Times New Roman"/>
          <w:color w:val="000000" w:themeColor="text1"/>
          <w:sz w:val="24"/>
          <w:szCs w:val="24"/>
        </w:rPr>
        <w:t xml:space="preserve"> the </w:t>
      </w:r>
      <w:r w:rsidR="00B4465B" w:rsidRPr="00206DDA">
        <w:rPr>
          <w:rFonts w:ascii="Times New Roman" w:hAnsi="Times New Roman" w:cs="Times New Roman"/>
          <w:color w:val="000000" w:themeColor="text1"/>
          <w:sz w:val="24"/>
          <w:szCs w:val="24"/>
        </w:rPr>
        <w:t>type of</w:t>
      </w:r>
      <w:r w:rsidR="00470E21" w:rsidRPr="00206DDA">
        <w:rPr>
          <w:rFonts w:ascii="Times New Roman" w:hAnsi="Times New Roman" w:cs="Times New Roman"/>
          <w:color w:val="000000" w:themeColor="text1"/>
          <w:sz w:val="24"/>
          <w:szCs w:val="24"/>
        </w:rPr>
        <w:t xml:space="preserve"> metric that will be measured</w:t>
      </w:r>
      <w:r w:rsidR="00C12C76" w:rsidRPr="00206DDA">
        <w:rPr>
          <w:rFonts w:ascii="Times New Roman" w:hAnsi="Times New Roman" w:cs="Times New Roman"/>
          <w:color w:val="000000" w:themeColor="text1"/>
          <w:sz w:val="24"/>
          <w:szCs w:val="24"/>
        </w:rPr>
        <w:t>, soil pH,</w:t>
      </w:r>
      <w:r w:rsidR="00F44940" w:rsidRPr="00206DDA">
        <w:rPr>
          <w:rFonts w:ascii="Times New Roman" w:hAnsi="Times New Roman" w:cs="Times New Roman"/>
          <w:color w:val="000000" w:themeColor="text1"/>
          <w:sz w:val="24"/>
          <w:szCs w:val="24"/>
        </w:rPr>
        <w:t xml:space="preserve"> and the output is the </w:t>
      </w:r>
      <w:r w:rsidR="00644B6E" w:rsidRPr="00206DDA">
        <w:rPr>
          <w:rFonts w:ascii="Times New Roman" w:hAnsi="Times New Roman" w:cs="Times New Roman"/>
          <w:color w:val="000000" w:themeColor="text1"/>
          <w:sz w:val="24"/>
          <w:szCs w:val="24"/>
        </w:rPr>
        <w:t>type of output</w:t>
      </w:r>
      <w:r w:rsidR="008B123D" w:rsidRPr="00206DDA">
        <w:rPr>
          <w:rFonts w:ascii="Times New Roman" w:hAnsi="Times New Roman" w:cs="Times New Roman"/>
          <w:color w:val="000000" w:themeColor="text1"/>
          <w:sz w:val="24"/>
          <w:szCs w:val="24"/>
        </w:rPr>
        <w:t xml:space="preserve"> </w:t>
      </w:r>
      <w:r w:rsidR="00DE2E42" w:rsidRPr="00206DDA">
        <w:rPr>
          <w:rFonts w:ascii="Times New Roman" w:hAnsi="Times New Roman" w:cs="Times New Roman"/>
          <w:color w:val="000000" w:themeColor="text1"/>
          <w:sz w:val="24"/>
          <w:szCs w:val="24"/>
        </w:rPr>
        <w:t>that is required by the stakeholder</w:t>
      </w:r>
      <w:r w:rsidR="00FF6BB6" w:rsidRPr="00206DDA">
        <w:rPr>
          <w:rFonts w:ascii="Times New Roman" w:hAnsi="Times New Roman" w:cs="Times New Roman"/>
          <w:color w:val="000000" w:themeColor="text1"/>
          <w:sz w:val="24"/>
          <w:szCs w:val="24"/>
        </w:rPr>
        <w:t>, a</w:t>
      </w:r>
      <w:r w:rsidR="16064526" w:rsidRPr="00206DDA">
        <w:rPr>
          <w:rFonts w:ascii="Times New Roman" w:hAnsi="Times New Roman" w:cs="Times New Roman"/>
          <w:color w:val="000000" w:themeColor="text1"/>
          <w:sz w:val="24"/>
          <w:szCs w:val="24"/>
        </w:rPr>
        <w:t xml:space="preserve"> .csv file</w:t>
      </w:r>
      <w:r w:rsidR="00282C2D" w:rsidRPr="00206DDA">
        <w:rPr>
          <w:rFonts w:ascii="Times New Roman" w:hAnsi="Times New Roman" w:cs="Times New Roman"/>
          <w:color w:val="000000" w:themeColor="text1"/>
          <w:sz w:val="24"/>
          <w:szCs w:val="24"/>
        </w:rPr>
        <w:t>.</w:t>
      </w:r>
    </w:p>
    <w:p w14:paraId="54CB9846" w14:textId="2BBEF320" w:rsidR="009A04A8" w:rsidRPr="00206DDA" w:rsidRDefault="009A04A8" w:rsidP="00206DDA">
      <w:pPr>
        <w:spacing w:line="360" w:lineRule="auto"/>
        <w:ind w:firstLine="720"/>
        <w:rPr>
          <w:rFonts w:ascii="Times New Roman" w:hAnsi="Times New Roman" w:cs="Times New Roman"/>
          <w:b/>
          <w:bCs/>
          <w:color w:val="000000" w:themeColor="text1"/>
          <w:sz w:val="24"/>
          <w:szCs w:val="24"/>
        </w:rPr>
      </w:pPr>
      <w:r w:rsidRPr="00206DDA">
        <w:rPr>
          <w:rFonts w:ascii="Times New Roman" w:hAnsi="Times New Roman" w:cs="Times New Roman"/>
          <w:b/>
          <w:bCs/>
          <w:color w:val="000000" w:themeColor="text1"/>
          <w:sz w:val="24"/>
          <w:szCs w:val="24"/>
        </w:rPr>
        <w:t>c. Logical Design</w:t>
      </w:r>
    </w:p>
    <w:p w14:paraId="665A2D55" w14:textId="7796F326" w:rsidR="080AAC00" w:rsidRPr="00206DDA" w:rsidRDefault="080AAC00" w:rsidP="00206DDA">
      <w:pPr>
        <w:spacing w:line="360" w:lineRule="auto"/>
        <w:ind w:left="720" w:firstLine="720"/>
        <w:jc w:val="both"/>
        <w:rPr>
          <w:rFonts w:ascii="Times New Roman" w:hAnsi="Times New Roman" w:cs="Times New Roman"/>
          <w:color w:val="000000" w:themeColor="text1"/>
          <w:sz w:val="24"/>
          <w:szCs w:val="24"/>
        </w:rPr>
      </w:pPr>
      <w:r w:rsidRPr="00206DDA">
        <w:rPr>
          <w:rFonts w:ascii="Times New Roman" w:hAnsi="Times New Roman" w:cs="Times New Roman"/>
          <w:color w:val="000000" w:themeColor="text1"/>
          <w:sz w:val="24"/>
          <w:szCs w:val="24"/>
        </w:rPr>
        <w:t xml:space="preserve">The logical design that </w:t>
      </w:r>
      <w:r w:rsidR="007B1131" w:rsidRPr="00206DDA">
        <w:rPr>
          <w:rFonts w:ascii="Times New Roman" w:hAnsi="Times New Roman" w:cs="Times New Roman"/>
          <w:color w:val="000000" w:themeColor="text1"/>
          <w:sz w:val="24"/>
          <w:szCs w:val="24"/>
        </w:rPr>
        <w:t>has been</w:t>
      </w:r>
      <w:r w:rsidRPr="00206DDA">
        <w:rPr>
          <w:rFonts w:ascii="Times New Roman" w:hAnsi="Times New Roman" w:cs="Times New Roman"/>
          <w:color w:val="000000" w:themeColor="text1"/>
          <w:sz w:val="24"/>
          <w:szCs w:val="24"/>
        </w:rPr>
        <w:t xml:space="preserve"> developed has been built to collect the pH readings from the soil, </w:t>
      </w:r>
      <w:r w:rsidR="3053EF4C" w:rsidRPr="00206DDA">
        <w:rPr>
          <w:rFonts w:ascii="Times New Roman" w:hAnsi="Times New Roman" w:cs="Times New Roman"/>
          <w:color w:val="000000" w:themeColor="text1"/>
          <w:sz w:val="24"/>
          <w:szCs w:val="24"/>
        </w:rPr>
        <w:t>transfer</w:t>
      </w:r>
      <w:r w:rsidRPr="00206DDA">
        <w:rPr>
          <w:rFonts w:ascii="Times New Roman" w:hAnsi="Times New Roman" w:cs="Times New Roman"/>
          <w:color w:val="000000" w:themeColor="text1"/>
          <w:sz w:val="24"/>
          <w:szCs w:val="24"/>
        </w:rPr>
        <w:t xml:space="preserve"> the readings to</w:t>
      </w:r>
      <w:r w:rsidR="4C0BF24C" w:rsidRPr="00206DDA">
        <w:rPr>
          <w:rFonts w:ascii="Times New Roman" w:hAnsi="Times New Roman" w:cs="Times New Roman"/>
          <w:color w:val="000000" w:themeColor="text1"/>
          <w:sz w:val="24"/>
          <w:szCs w:val="24"/>
        </w:rPr>
        <w:t xml:space="preserve"> the storage </w:t>
      </w:r>
      <w:r w:rsidR="00A32087" w:rsidRPr="00206DDA">
        <w:rPr>
          <w:rFonts w:ascii="Times New Roman" w:hAnsi="Times New Roman" w:cs="Times New Roman"/>
          <w:color w:val="000000" w:themeColor="text1"/>
          <w:sz w:val="24"/>
          <w:szCs w:val="24"/>
        </w:rPr>
        <w:t>device</w:t>
      </w:r>
      <w:r w:rsidR="4C0BF24C" w:rsidRPr="00206DDA">
        <w:rPr>
          <w:rFonts w:ascii="Times New Roman" w:hAnsi="Times New Roman" w:cs="Times New Roman"/>
          <w:color w:val="000000" w:themeColor="text1"/>
          <w:sz w:val="24"/>
          <w:szCs w:val="24"/>
        </w:rPr>
        <w:t xml:space="preserve"> and then </w:t>
      </w:r>
      <w:r w:rsidR="4D19AE24" w:rsidRPr="00206DDA">
        <w:rPr>
          <w:rFonts w:ascii="Times New Roman" w:hAnsi="Times New Roman" w:cs="Times New Roman"/>
          <w:color w:val="000000" w:themeColor="text1"/>
          <w:sz w:val="24"/>
          <w:szCs w:val="24"/>
        </w:rPr>
        <w:t>transmit</w:t>
      </w:r>
      <w:r w:rsidR="4C0BF24C" w:rsidRPr="00206DDA">
        <w:rPr>
          <w:rFonts w:ascii="Times New Roman" w:hAnsi="Times New Roman" w:cs="Times New Roman"/>
          <w:color w:val="000000" w:themeColor="text1"/>
          <w:sz w:val="24"/>
          <w:szCs w:val="24"/>
        </w:rPr>
        <w:t xml:space="preserve"> the data to the receiver. </w:t>
      </w:r>
      <w:r w:rsidR="339CA98B" w:rsidRPr="00206DDA">
        <w:rPr>
          <w:rFonts w:ascii="Times New Roman" w:hAnsi="Times New Roman" w:cs="Times New Roman"/>
          <w:color w:val="000000" w:themeColor="text1"/>
          <w:sz w:val="24"/>
          <w:szCs w:val="24"/>
        </w:rPr>
        <w:t xml:space="preserve">In the diagram below, we show how the unit will be powered from a source provided by another group connected to our FSU. The FSU will then </w:t>
      </w:r>
      <w:r w:rsidR="54B1DD7A" w:rsidRPr="00206DDA">
        <w:rPr>
          <w:rFonts w:ascii="Times New Roman" w:hAnsi="Times New Roman" w:cs="Times New Roman"/>
          <w:color w:val="000000" w:themeColor="text1"/>
          <w:sz w:val="24"/>
          <w:szCs w:val="24"/>
        </w:rPr>
        <w:t>collect the data at the assigned intervals, store the readings inside the unit and then transmit the data once the receiving unit is within range.</w:t>
      </w:r>
      <w:r w:rsidR="57F9EC9F" w:rsidRPr="00206DDA">
        <w:rPr>
          <w:rFonts w:ascii="Times New Roman" w:hAnsi="Times New Roman" w:cs="Times New Roman"/>
          <w:color w:val="000000" w:themeColor="text1"/>
          <w:sz w:val="24"/>
          <w:szCs w:val="24"/>
        </w:rPr>
        <w:t xml:space="preserve"> The receiving unit will be able to display the readings along with a date and time so that the technician can be sure the unit is working the way it is supposed to be. </w:t>
      </w:r>
    </w:p>
    <w:p w14:paraId="0296091C" w14:textId="38173546" w:rsidR="00DC04C7" w:rsidRPr="00206DDA" w:rsidRDefault="007C4B28" w:rsidP="00206DDA">
      <w:pPr>
        <w:keepNext/>
        <w:spacing w:line="360" w:lineRule="auto"/>
        <w:ind w:left="720"/>
        <w:jc w:val="center"/>
        <w:rPr>
          <w:rFonts w:ascii="Times New Roman" w:hAnsi="Times New Roman" w:cs="Times New Roman"/>
          <w:color w:val="000000" w:themeColor="text1"/>
          <w:sz w:val="24"/>
          <w:szCs w:val="24"/>
        </w:rPr>
      </w:pPr>
      <w:r w:rsidRPr="00206DDA">
        <w:rPr>
          <w:rFonts w:ascii="Times New Roman" w:hAnsi="Times New Roman" w:cs="Times New Roman"/>
          <w:noProof/>
          <w:color w:val="000000" w:themeColor="text1"/>
          <w:sz w:val="24"/>
          <w:szCs w:val="24"/>
        </w:rPr>
        <w:drawing>
          <wp:inline distT="0" distB="0" distL="0" distR="0" wp14:anchorId="2FF20E73" wp14:editId="0121B391">
            <wp:extent cx="3166110" cy="3098800"/>
            <wp:effectExtent l="0" t="0" r="0" b="8255"/>
            <wp:docPr id="2142540038" name="Picture 3"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40038" name="Picture 3" descr="A diagram of a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66110" cy="3098800"/>
                    </a:xfrm>
                    <a:prstGeom prst="rect">
                      <a:avLst/>
                    </a:prstGeom>
                  </pic:spPr>
                </pic:pic>
              </a:graphicData>
            </a:graphic>
          </wp:inline>
        </w:drawing>
      </w:r>
    </w:p>
    <w:p w14:paraId="65158560" w14:textId="0581DB3F" w:rsidR="5C34DDCB" w:rsidRPr="00206DDA" w:rsidRDefault="00DC04C7" w:rsidP="00206DDA">
      <w:pPr>
        <w:pStyle w:val="Caption"/>
        <w:spacing w:line="360" w:lineRule="auto"/>
        <w:ind w:firstLine="720"/>
        <w:jc w:val="center"/>
        <w:rPr>
          <w:rFonts w:ascii="Times New Roman" w:hAnsi="Times New Roman" w:cs="Times New Roman"/>
          <w:b/>
          <w:bCs/>
          <w:color w:val="000000" w:themeColor="text1"/>
          <w:sz w:val="24"/>
          <w:szCs w:val="24"/>
          <w:u w:val="single"/>
        </w:rPr>
      </w:pPr>
      <w:r w:rsidRPr="00206DDA">
        <w:rPr>
          <w:rFonts w:ascii="Times New Roman" w:hAnsi="Times New Roman" w:cs="Times New Roman"/>
          <w:b/>
          <w:bCs/>
          <w:color w:val="000000" w:themeColor="text1"/>
          <w:sz w:val="24"/>
          <w:szCs w:val="24"/>
          <w:u w:val="single"/>
        </w:rPr>
        <w:t xml:space="preserve">Figure </w:t>
      </w:r>
      <w:r w:rsidR="00B03D1E">
        <w:rPr>
          <w:rFonts w:ascii="Times New Roman" w:hAnsi="Times New Roman" w:cs="Times New Roman"/>
          <w:b/>
          <w:bCs/>
          <w:color w:val="000000" w:themeColor="text1"/>
          <w:sz w:val="24"/>
          <w:szCs w:val="24"/>
          <w:u w:val="single"/>
        </w:rPr>
        <w:t>3</w:t>
      </w:r>
      <w:r w:rsidRPr="00206DDA">
        <w:rPr>
          <w:rFonts w:ascii="Times New Roman" w:hAnsi="Times New Roman" w:cs="Times New Roman"/>
          <w:b/>
          <w:bCs/>
          <w:color w:val="000000" w:themeColor="text1"/>
          <w:sz w:val="24"/>
          <w:szCs w:val="24"/>
          <w:u w:val="single"/>
        </w:rPr>
        <w:t>: Logical Design of the Monitoring System</w:t>
      </w:r>
    </w:p>
    <w:p w14:paraId="1EA28FCF" w14:textId="7AB6162E" w:rsidR="00C937CA" w:rsidRPr="00206DDA" w:rsidRDefault="00C937CA" w:rsidP="00206DDA">
      <w:pPr>
        <w:spacing w:line="360" w:lineRule="auto"/>
        <w:ind w:firstLine="720"/>
        <w:rPr>
          <w:rFonts w:ascii="Times New Roman" w:hAnsi="Times New Roman" w:cs="Times New Roman"/>
          <w:b/>
          <w:bCs/>
          <w:color w:val="000000" w:themeColor="text1"/>
          <w:sz w:val="24"/>
          <w:szCs w:val="24"/>
        </w:rPr>
      </w:pPr>
      <w:r w:rsidRPr="00206DDA">
        <w:rPr>
          <w:rFonts w:ascii="Times New Roman" w:hAnsi="Times New Roman" w:cs="Times New Roman"/>
          <w:b/>
          <w:bCs/>
          <w:color w:val="000000" w:themeColor="text1"/>
          <w:sz w:val="24"/>
          <w:szCs w:val="24"/>
        </w:rPr>
        <w:lastRenderedPageBreak/>
        <w:t>d. Wireframe Model</w:t>
      </w:r>
    </w:p>
    <w:p w14:paraId="6195CE4E" w14:textId="7C4ACB9B" w:rsidR="3FAB7D62" w:rsidRPr="00206DDA" w:rsidRDefault="210AA26B" w:rsidP="00206DDA">
      <w:pPr>
        <w:spacing w:line="360" w:lineRule="auto"/>
        <w:ind w:left="720" w:firstLine="720"/>
        <w:jc w:val="both"/>
        <w:rPr>
          <w:rFonts w:ascii="Times New Roman" w:hAnsi="Times New Roman" w:cs="Times New Roman"/>
          <w:color w:val="000000" w:themeColor="text1"/>
          <w:sz w:val="24"/>
          <w:szCs w:val="24"/>
        </w:rPr>
      </w:pPr>
      <w:r w:rsidRPr="00206DDA">
        <w:rPr>
          <w:rFonts w:ascii="Times New Roman" w:hAnsi="Times New Roman" w:cs="Times New Roman"/>
          <w:color w:val="000000" w:themeColor="text1"/>
          <w:sz w:val="24"/>
          <w:szCs w:val="24"/>
        </w:rPr>
        <w:t xml:space="preserve">The wireframe diagram below </w:t>
      </w:r>
      <w:r w:rsidR="5601D79A" w:rsidRPr="00206DDA">
        <w:rPr>
          <w:rFonts w:ascii="Times New Roman" w:hAnsi="Times New Roman" w:cs="Times New Roman"/>
          <w:color w:val="000000" w:themeColor="text1"/>
          <w:sz w:val="24"/>
          <w:szCs w:val="24"/>
        </w:rPr>
        <w:t>shows</w:t>
      </w:r>
      <w:r w:rsidR="1F1F9FCE" w:rsidRPr="00206DDA">
        <w:rPr>
          <w:rFonts w:ascii="Times New Roman" w:hAnsi="Times New Roman" w:cs="Times New Roman"/>
          <w:color w:val="000000" w:themeColor="text1"/>
          <w:sz w:val="24"/>
          <w:szCs w:val="24"/>
        </w:rPr>
        <w:t xml:space="preserve"> the expanded view of the user interface</w:t>
      </w:r>
      <w:r w:rsidR="54804679" w:rsidRPr="00206DDA">
        <w:rPr>
          <w:rFonts w:ascii="Times New Roman" w:hAnsi="Times New Roman" w:cs="Times New Roman"/>
          <w:color w:val="000000" w:themeColor="text1"/>
          <w:sz w:val="24"/>
          <w:szCs w:val="24"/>
        </w:rPr>
        <w:t xml:space="preserve"> for this system.</w:t>
      </w:r>
      <w:r w:rsidR="6ABBD053" w:rsidRPr="00206DDA">
        <w:rPr>
          <w:rFonts w:ascii="Times New Roman" w:hAnsi="Times New Roman" w:cs="Times New Roman"/>
          <w:color w:val="000000" w:themeColor="text1"/>
          <w:sz w:val="24"/>
          <w:szCs w:val="24"/>
        </w:rPr>
        <w:t xml:space="preserve"> Through the ARDUNIO IDE, the date, time, and pH readings will be </w:t>
      </w:r>
      <w:r w:rsidR="4F738DF1" w:rsidRPr="00206DDA">
        <w:rPr>
          <w:rFonts w:ascii="Times New Roman" w:hAnsi="Times New Roman" w:cs="Times New Roman"/>
          <w:color w:val="000000" w:themeColor="text1"/>
          <w:sz w:val="24"/>
          <w:szCs w:val="24"/>
        </w:rPr>
        <w:t>displayed</w:t>
      </w:r>
      <w:r w:rsidR="6ABBD053" w:rsidRPr="00206DDA">
        <w:rPr>
          <w:rFonts w:ascii="Times New Roman" w:hAnsi="Times New Roman" w:cs="Times New Roman"/>
          <w:color w:val="000000" w:themeColor="text1"/>
          <w:sz w:val="24"/>
          <w:szCs w:val="24"/>
        </w:rPr>
        <w:t xml:space="preserve"> through the serial monitor which will show in real time. </w:t>
      </w:r>
      <w:r w:rsidR="2EC6008A" w:rsidRPr="00206DDA">
        <w:rPr>
          <w:rFonts w:ascii="Times New Roman" w:hAnsi="Times New Roman" w:cs="Times New Roman"/>
          <w:color w:val="000000" w:themeColor="text1"/>
          <w:sz w:val="24"/>
          <w:szCs w:val="24"/>
        </w:rPr>
        <w:t xml:space="preserve">This date will then be exported to an Excel spreadsheet which can be used by the NYSDEC for their research into this area. </w:t>
      </w:r>
    </w:p>
    <w:p w14:paraId="7680BE1C" w14:textId="7F331E9C" w:rsidR="00DC04C7" w:rsidRPr="00206DDA" w:rsidRDefault="007C4B28" w:rsidP="00206DDA">
      <w:pPr>
        <w:keepNext/>
        <w:spacing w:line="360" w:lineRule="auto"/>
        <w:jc w:val="center"/>
        <w:rPr>
          <w:rFonts w:ascii="Times New Roman" w:hAnsi="Times New Roman" w:cs="Times New Roman"/>
          <w:color w:val="000000" w:themeColor="text1"/>
          <w:sz w:val="24"/>
          <w:szCs w:val="24"/>
        </w:rPr>
      </w:pPr>
      <w:r w:rsidRPr="00206DDA">
        <w:rPr>
          <w:rFonts w:ascii="Times New Roman" w:hAnsi="Times New Roman" w:cs="Times New Roman"/>
          <w:noProof/>
          <w:color w:val="000000" w:themeColor="text1"/>
          <w:sz w:val="24"/>
          <w:szCs w:val="24"/>
        </w:rPr>
        <w:drawing>
          <wp:inline distT="0" distB="0" distL="0" distR="0" wp14:anchorId="672A3CAF" wp14:editId="2440BF00">
            <wp:extent cx="3268134" cy="1854589"/>
            <wp:effectExtent l="0" t="0" r="8890" b="0"/>
            <wp:docPr id="1874344354"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44354" name="Picture 4" descr="A diagram of a 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290214" cy="1867119"/>
                    </a:xfrm>
                    <a:prstGeom prst="rect">
                      <a:avLst/>
                    </a:prstGeom>
                  </pic:spPr>
                </pic:pic>
              </a:graphicData>
            </a:graphic>
          </wp:inline>
        </w:drawing>
      </w:r>
    </w:p>
    <w:p w14:paraId="69BD9401" w14:textId="51C8AC77" w:rsidR="18E8961B" w:rsidRPr="00206DDA" w:rsidRDefault="00DC04C7" w:rsidP="00206DDA">
      <w:pPr>
        <w:pStyle w:val="Caption"/>
        <w:spacing w:line="360" w:lineRule="auto"/>
        <w:jc w:val="center"/>
        <w:rPr>
          <w:rFonts w:ascii="Times New Roman" w:hAnsi="Times New Roman" w:cs="Times New Roman"/>
          <w:b/>
          <w:bCs/>
          <w:color w:val="000000" w:themeColor="text1"/>
          <w:sz w:val="24"/>
          <w:szCs w:val="24"/>
          <w:u w:val="single"/>
        </w:rPr>
      </w:pPr>
      <w:r w:rsidRPr="00206DDA">
        <w:rPr>
          <w:rFonts w:ascii="Times New Roman" w:hAnsi="Times New Roman" w:cs="Times New Roman"/>
          <w:b/>
          <w:bCs/>
          <w:color w:val="000000" w:themeColor="text1"/>
          <w:sz w:val="24"/>
          <w:szCs w:val="24"/>
          <w:u w:val="single"/>
        </w:rPr>
        <w:t xml:space="preserve">Figure </w:t>
      </w:r>
      <w:r w:rsidR="00B03D1E">
        <w:rPr>
          <w:rFonts w:ascii="Times New Roman" w:hAnsi="Times New Roman" w:cs="Times New Roman"/>
          <w:b/>
          <w:bCs/>
          <w:color w:val="000000" w:themeColor="text1"/>
          <w:sz w:val="24"/>
          <w:szCs w:val="24"/>
          <w:u w:val="single"/>
        </w:rPr>
        <w:t>4</w:t>
      </w:r>
      <w:r w:rsidRPr="00206DDA">
        <w:rPr>
          <w:rFonts w:ascii="Times New Roman" w:hAnsi="Times New Roman" w:cs="Times New Roman"/>
          <w:b/>
          <w:bCs/>
          <w:color w:val="000000" w:themeColor="text1"/>
          <w:sz w:val="24"/>
          <w:szCs w:val="24"/>
          <w:u w:val="single"/>
        </w:rPr>
        <w:t>: Wireframe Diagram of the User Interface</w:t>
      </w:r>
    </w:p>
    <w:p w14:paraId="79CFABE2" w14:textId="7693A21A" w:rsidR="000D7CA8" w:rsidRPr="00206DDA" w:rsidRDefault="00D601DE" w:rsidP="00D601DE">
      <w:pPr>
        <w:spacing w:line="360" w:lineRule="auto"/>
        <w:ind w:firstLine="720"/>
        <w:rPr>
          <w:rFonts w:ascii="Times New Roman" w:hAnsi="Times New Roman" w:cs="Times New Roman"/>
          <w:color w:val="000000" w:themeColor="text1"/>
          <w:sz w:val="24"/>
          <w:szCs w:val="24"/>
        </w:rPr>
      </w:pPr>
      <w:r w:rsidRPr="00206DDA">
        <w:rPr>
          <w:rFonts w:ascii="Times New Roman" w:hAnsi="Times New Roman" w:cs="Times New Roman"/>
          <w:noProof/>
          <w:color w:val="000000" w:themeColor="text1"/>
          <w:sz w:val="24"/>
          <w:szCs w:val="24"/>
        </w:rPr>
        <mc:AlternateContent>
          <mc:Choice Requires="wps">
            <w:drawing>
              <wp:anchor distT="0" distB="0" distL="114300" distR="114300" simplePos="0" relativeHeight="251682816" behindDoc="0" locked="0" layoutInCell="1" allowOverlap="1" wp14:anchorId="0C488F5F" wp14:editId="124D2465">
                <wp:simplePos x="0" y="0"/>
                <wp:positionH relativeFrom="margin">
                  <wp:posOffset>1486535</wp:posOffset>
                </wp:positionH>
                <wp:positionV relativeFrom="page">
                  <wp:posOffset>8991600</wp:posOffset>
                </wp:positionV>
                <wp:extent cx="3419475" cy="292100"/>
                <wp:effectExtent l="0" t="0" r="9525" b="12700"/>
                <wp:wrapTopAndBottom/>
                <wp:docPr id="1602556082" name="Text Box 1"/>
                <wp:cNvGraphicFramePr/>
                <a:graphic xmlns:a="http://schemas.openxmlformats.org/drawingml/2006/main">
                  <a:graphicData uri="http://schemas.microsoft.com/office/word/2010/wordprocessingShape">
                    <wps:wsp>
                      <wps:cNvSpPr txBox="1"/>
                      <wps:spPr>
                        <a:xfrm>
                          <a:off x="0" y="0"/>
                          <a:ext cx="3419475" cy="292100"/>
                        </a:xfrm>
                        <a:prstGeom prst="rect">
                          <a:avLst/>
                        </a:prstGeom>
                        <a:noFill/>
                        <a:ln>
                          <a:noFill/>
                        </a:ln>
                      </wps:spPr>
                      <wps:txbx>
                        <w:txbxContent>
                          <w:p w14:paraId="7D7CDEEE" w14:textId="368EAE22" w:rsidR="00C643AC" w:rsidRPr="00DC6B16" w:rsidRDefault="00C643AC" w:rsidP="00C643AC">
                            <w:pPr>
                              <w:pStyle w:val="Caption"/>
                              <w:rPr>
                                <w:rFonts w:ascii="Times New Roman" w:hAnsi="Times New Roman" w:cs="Times New Roman"/>
                                <w:b/>
                                <w:color w:val="000000" w:themeColor="text1"/>
                                <w:sz w:val="24"/>
                                <w:szCs w:val="24"/>
                                <w:u w:val="single"/>
                              </w:rPr>
                            </w:pPr>
                            <w:r w:rsidRPr="00DC6B16">
                              <w:rPr>
                                <w:rFonts w:ascii="Times New Roman" w:hAnsi="Times New Roman" w:cs="Times New Roman"/>
                                <w:b/>
                                <w:color w:val="000000" w:themeColor="text1"/>
                                <w:sz w:val="24"/>
                                <w:szCs w:val="24"/>
                                <w:u w:val="single"/>
                              </w:rPr>
                              <w:t xml:space="preserve">Figure </w:t>
                            </w:r>
                            <w:r w:rsidR="00B03D1E">
                              <w:rPr>
                                <w:rFonts w:ascii="Times New Roman" w:hAnsi="Times New Roman" w:cs="Times New Roman"/>
                                <w:b/>
                                <w:color w:val="000000" w:themeColor="text1"/>
                                <w:sz w:val="24"/>
                                <w:szCs w:val="24"/>
                                <w:u w:val="single"/>
                              </w:rPr>
                              <w:t>5</w:t>
                            </w:r>
                            <w:r w:rsidRPr="00DC6B16">
                              <w:rPr>
                                <w:rFonts w:ascii="Times New Roman" w:hAnsi="Times New Roman" w:cs="Times New Roman"/>
                                <w:b/>
                                <w:color w:val="000000" w:themeColor="text1"/>
                                <w:sz w:val="24"/>
                                <w:szCs w:val="24"/>
                                <w:u w:val="single"/>
                              </w:rPr>
                              <w:t>: Physical Design of the Overall Sub-Systems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488F5F" id="_x0000_s1028" type="#_x0000_t202" style="position:absolute;left:0;text-align:left;margin-left:117.05pt;margin-top:708pt;width:269.25pt;height:23pt;z-index:25168281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" filled="f" stroked="f">
                <v:textbox inset="0,0,0,0">
                  <w:txbxContent>
                    <w:p w14:paraId="7D7CDEEE" w14:textId="368EAE22" w:rsidR="00C643AC" w:rsidRPr="00DC6B16" w:rsidRDefault="00C643AC" w:rsidP="00C643AC">
                      <w:pPr>
                        <w:pStyle w:val="Caption"/>
                        <w:rPr>
                          <w:rFonts w:ascii="Times New Roman" w:hAnsi="Times New Roman" w:cs="Times New Roman"/>
                          <w:b/>
                          <w:color w:val="000000" w:themeColor="text1"/>
                          <w:sz w:val="24"/>
                          <w:szCs w:val="24"/>
                          <w:u w:val="single"/>
                        </w:rPr>
                      </w:pPr>
                      <w:r w:rsidRPr="00DC6B16">
                        <w:rPr>
                          <w:rFonts w:ascii="Times New Roman" w:hAnsi="Times New Roman" w:cs="Times New Roman"/>
                          <w:b/>
                          <w:color w:val="000000" w:themeColor="text1"/>
                          <w:sz w:val="24"/>
                          <w:szCs w:val="24"/>
                          <w:u w:val="single"/>
                        </w:rPr>
                        <w:t xml:space="preserve">Figure </w:t>
                      </w:r>
                      <w:r w:rsidR="00B03D1E">
                        <w:rPr>
                          <w:rFonts w:ascii="Times New Roman" w:hAnsi="Times New Roman" w:cs="Times New Roman"/>
                          <w:b/>
                          <w:color w:val="000000" w:themeColor="text1"/>
                          <w:sz w:val="24"/>
                          <w:szCs w:val="24"/>
                          <w:u w:val="single"/>
                        </w:rPr>
                        <w:t>5</w:t>
                      </w:r>
                      <w:r w:rsidRPr="00DC6B16">
                        <w:rPr>
                          <w:rFonts w:ascii="Times New Roman" w:hAnsi="Times New Roman" w:cs="Times New Roman"/>
                          <w:b/>
                          <w:color w:val="000000" w:themeColor="text1"/>
                          <w:sz w:val="24"/>
                          <w:szCs w:val="24"/>
                          <w:u w:val="single"/>
                        </w:rPr>
                        <w:t>: Physical Design of the Overall Sub-Systems</w:t>
                      </w:r>
                    </w:p>
                  </w:txbxContent>
                </v:textbox>
                <w10:wrap type="topAndBottom" anchorx="margin" anchory="page"/>
              </v:shape>
            </w:pict>
          </mc:Fallback>
        </mc:AlternateContent>
      </w:r>
      <w:r w:rsidRPr="00206DDA">
        <w:rPr>
          <w:rFonts w:ascii="Times New Roman" w:hAnsi="Times New Roman" w:cs="Times New Roman"/>
          <w:color w:val="000000" w:themeColor="text1"/>
          <w:sz w:val="24"/>
          <w:szCs w:val="24"/>
        </w:rPr>
        <w:drawing>
          <wp:anchor distT="0" distB="0" distL="114300" distR="114300" simplePos="0" relativeHeight="251734016" behindDoc="0" locked="0" layoutInCell="1" allowOverlap="1" wp14:anchorId="6F841C5C" wp14:editId="3F81EC83">
            <wp:simplePos x="0" y="0"/>
            <wp:positionH relativeFrom="column">
              <wp:posOffset>1485900</wp:posOffset>
            </wp:positionH>
            <wp:positionV relativeFrom="page">
              <wp:posOffset>5283200</wp:posOffset>
            </wp:positionV>
            <wp:extent cx="3419856" cy="3547872"/>
            <wp:effectExtent l="0" t="0" r="9525" b="0"/>
            <wp:wrapTopAndBottom/>
            <wp:docPr id="1454510345" name="Picture 5"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419856" cy="3547872"/>
                    </a:xfrm>
                    <a:prstGeom prst="rect">
                      <a:avLst/>
                    </a:prstGeom>
                  </pic:spPr>
                </pic:pic>
              </a:graphicData>
            </a:graphic>
            <wp14:sizeRelH relativeFrom="margin">
              <wp14:pctWidth>0</wp14:pctWidth>
            </wp14:sizeRelH>
            <wp14:sizeRelV relativeFrom="margin">
              <wp14:pctHeight>0</wp14:pctHeight>
            </wp14:sizeRelV>
          </wp:anchor>
        </w:drawing>
      </w:r>
      <w:r w:rsidR="00C937CA" w:rsidRPr="00206DDA">
        <w:rPr>
          <w:rFonts w:ascii="Times New Roman" w:hAnsi="Times New Roman" w:cs="Times New Roman"/>
          <w:b/>
          <w:bCs/>
          <w:color w:val="000000" w:themeColor="text1"/>
          <w:sz w:val="24"/>
          <w:szCs w:val="24"/>
        </w:rPr>
        <w:t>e. Physical Design</w:t>
      </w:r>
    </w:p>
    <w:p w14:paraId="7A9D976A" w14:textId="1CCC5A1C" w:rsidR="6E6F0C4B" w:rsidRPr="00206DDA" w:rsidRDefault="6E6F0C4B" w:rsidP="00206DDA">
      <w:pPr>
        <w:spacing w:after="120" w:line="360" w:lineRule="auto"/>
        <w:ind w:left="720" w:firstLine="720"/>
        <w:jc w:val="both"/>
        <w:rPr>
          <w:rFonts w:ascii="Times New Roman" w:hAnsi="Times New Roman" w:cs="Times New Roman"/>
          <w:color w:val="000000" w:themeColor="text1"/>
          <w:sz w:val="24"/>
          <w:szCs w:val="24"/>
        </w:rPr>
      </w:pPr>
      <w:r w:rsidRPr="00206DDA">
        <w:rPr>
          <w:rFonts w:ascii="Times New Roman" w:hAnsi="Times New Roman" w:cs="Times New Roman"/>
          <w:color w:val="000000" w:themeColor="text1"/>
          <w:sz w:val="24"/>
          <w:szCs w:val="24"/>
        </w:rPr>
        <w:lastRenderedPageBreak/>
        <w:t xml:space="preserve">The field sensor unit </w:t>
      </w:r>
      <w:r w:rsidR="00CF3360" w:rsidRPr="00206DDA">
        <w:rPr>
          <w:rFonts w:ascii="Times New Roman" w:hAnsi="Times New Roman" w:cs="Times New Roman"/>
          <w:color w:val="000000" w:themeColor="text1"/>
          <w:sz w:val="24"/>
          <w:szCs w:val="24"/>
        </w:rPr>
        <w:t>(FSU)</w:t>
      </w:r>
      <w:r w:rsidRPr="00206DDA">
        <w:rPr>
          <w:rFonts w:ascii="Times New Roman" w:hAnsi="Times New Roman" w:cs="Times New Roman"/>
          <w:color w:val="000000" w:themeColor="text1"/>
          <w:sz w:val="24"/>
          <w:szCs w:val="24"/>
        </w:rPr>
        <w:t xml:space="preserve"> will be connected to a power source that will be provided by another </w:t>
      </w:r>
      <w:r w:rsidR="0BE231F4" w:rsidRPr="00206DDA">
        <w:rPr>
          <w:rFonts w:ascii="Times New Roman" w:hAnsi="Times New Roman" w:cs="Times New Roman"/>
          <w:color w:val="000000" w:themeColor="text1"/>
          <w:sz w:val="24"/>
          <w:szCs w:val="24"/>
        </w:rPr>
        <w:t xml:space="preserve">group's subsystem. For demonstration purposes, </w:t>
      </w:r>
      <w:r w:rsidR="005C0F07" w:rsidRPr="00206DDA">
        <w:rPr>
          <w:rFonts w:ascii="Times New Roman" w:hAnsi="Times New Roman" w:cs="Times New Roman"/>
          <w:color w:val="000000" w:themeColor="text1"/>
          <w:sz w:val="24"/>
          <w:szCs w:val="24"/>
        </w:rPr>
        <w:t>the</w:t>
      </w:r>
      <w:r w:rsidR="0BE231F4" w:rsidRPr="00206DDA">
        <w:rPr>
          <w:rFonts w:ascii="Times New Roman" w:hAnsi="Times New Roman" w:cs="Times New Roman"/>
          <w:color w:val="000000" w:themeColor="text1"/>
          <w:sz w:val="24"/>
          <w:szCs w:val="24"/>
        </w:rPr>
        <w:t xml:space="preserve"> FSU </w:t>
      </w:r>
      <w:r w:rsidR="005C0F07" w:rsidRPr="00206DDA">
        <w:rPr>
          <w:rFonts w:ascii="Times New Roman" w:hAnsi="Times New Roman" w:cs="Times New Roman"/>
          <w:color w:val="000000" w:themeColor="text1"/>
          <w:sz w:val="24"/>
          <w:szCs w:val="24"/>
        </w:rPr>
        <w:t>will be powered by</w:t>
      </w:r>
      <w:r w:rsidR="0BE231F4" w:rsidRPr="00206DDA">
        <w:rPr>
          <w:rFonts w:ascii="Times New Roman" w:hAnsi="Times New Roman" w:cs="Times New Roman"/>
          <w:color w:val="000000" w:themeColor="text1"/>
          <w:sz w:val="24"/>
          <w:szCs w:val="24"/>
        </w:rPr>
        <w:t xml:space="preserve"> a laptop computer</w:t>
      </w:r>
      <w:r w:rsidR="001D1D7F" w:rsidRPr="00206DDA">
        <w:rPr>
          <w:rFonts w:ascii="Times New Roman" w:hAnsi="Times New Roman" w:cs="Times New Roman"/>
          <w:color w:val="000000" w:themeColor="text1"/>
          <w:sz w:val="24"/>
          <w:szCs w:val="24"/>
        </w:rPr>
        <w:t>,</w:t>
      </w:r>
      <w:r w:rsidR="0BE231F4" w:rsidRPr="00206DDA">
        <w:rPr>
          <w:rFonts w:ascii="Times New Roman" w:hAnsi="Times New Roman" w:cs="Times New Roman"/>
          <w:color w:val="000000" w:themeColor="text1"/>
          <w:sz w:val="24"/>
          <w:szCs w:val="24"/>
        </w:rPr>
        <w:t xml:space="preserve"> which supplies </w:t>
      </w:r>
      <w:r w:rsidR="00435BA2" w:rsidRPr="00206DDA">
        <w:rPr>
          <w:rFonts w:ascii="Times New Roman" w:hAnsi="Times New Roman" w:cs="Times New Roman"/>
          <w:color w:val="000000" w:themeColor="text1"/>
          <w:sz w:val="24"/>
          <w:szCs w:val="24"/>
        </w:rPr>
        <w:t>five</w:t>
      </w:r>
      <w:r w:rsidR="0BE231F4" w:rsidRPr="00206DDA">
        <w:rPr>
          <w:rFonts w:ascii="Times New Roman" w:hAnsi="Times New Roman" w:cs="Times New Roman"/>
          <w:color w:val="000000" w:themeColor="text1"/>
          <w:sz w:val="24"/>
          <w:szCs w:val="24"/>
        </w:rPr>
        <w:t xml:space="preserve"> volts to the ARDUINO R3</w:t>
      </w:r>
      <w:r w:rsidR="00494B31" w:rsidRPr="00206DDA">
        <w:rPr>
          <w:rFonts w:ascii="Times New Roman" w:hAnsi="Times New Roman" w:cs="Times New Roman"/>
          <w:color w:val="000000" w:themeColor="text1"/>
          <w:sz w:val="24"/>
          <w:szCs w:val="24"/>
        </w:rPr>
        <w:t>,</w:t>
      </w:r>
      <w:r w:rsidR="0BE231F4" w:rsidRPr="00206DDA">
        <w:rPr>
          <w:rFonts w:ascii="Times New Roman" w:hAnsi="Times New Roman" w:cs="Times New Roman"/>
          <w:color w:val="000000" w:themeColor="text1"/>
          <w:sz w:val="24"/>
          <w:szCs w:val="24"/>
        </w:rPr>
        <w:t xml:space="preserve"> to which the Gravity </w:t>
      </w:r>
      <w:r w:rsidR="719B3AF0" w:rsidRPr="00206DDA">
        <w:rPr>
          <w:rFonts w:ascii="Times New Roman" w:hAnsi="Times New Roman" w:cs="Times New Roman"/>
          <w:color w:val="000000" w:themeColor="text1"/>
          <w:sz w:val="24"/>
          <w:szCs w:val="24"/>
        </w:rPr>
        <w:t xml:space="preserve">Analog pH sensor is connected. The ARDUNINO R3 </w:t>
      </w:r>
      <w:r w:rsidR="7801D154" w:rsidRPr="00206DDA">
        <w:rPr>
          <w:rFonts w:ascii="Times New Roman" w:hAnsi="Times New Roman" w:cs="Times New Roman"/>
          <w:color w:val="000000" w:themeColor="text1"/>
          <w:sz w:val="24"/>
          <w:szCs w:val="24"/>
        </w:rPr>
        <w:t xml:space="preserve">will also be used to </w:t>
      </w:r>
      <w:r w:rsidR="00761490" w:rsidRPr="00206DDA">
        <w:rPr>
          <w:rFonts w:ascii="Times New Roman" w:hAnsi="Times New Roman" w:cs="Times New Roman"/>
          <w:color w:val="000000" w:themeColor="text1"/>
          <w:sz w:val="24"/>
          <w:szCs w:val="24"/>
        </w:rPr>
        <w:t>power the signal amplifier</w:t>
      </w:r>
      <w:r w:rsidR="00207D35" w:rsidRPr="00206DDA">
        <w:rPr>
          <w:rFonts w:ascii="Times New Roman" w:hAnsi="Times New Roman" w:cs="Times New Roman"/>
          <w:color w:val="000000" w:themeColor="text1"/>
          <w:sz w:val="24"/>
          <w:szCs w:val="24"/>
        </w:rPr>
        <w:t xml:space="preserve"> and </w:t>
      </w:r>
      <w:r w:rsidR="7801D154" w:rsidRPr="00206DDA">
        <w:rPr>
          <w:rFonts w:ascii="Times New Roman" w:hAnsi="Times New Roman" w:cs="Times New Roman"/>
          <w:color w:val="000000" w:themeColor="text1"/>
          <w:sz w:val="24"/>
          <w:szCs w:val="24"/>
        </w:rPr>
        <w:t xml:space="preserve">read the data coming from the </w:t>
      </w:r>
      <w:r w:rsidR="00122D6B" w:rsidRPr="00206DDA">
        <w:rPr>
          <w:rFonts w:ascii="Times New Roman" w:hAnsi="Times New Roman" w:cs="Times New Roman"/>
          <w:color w:val="000000" w:themeColor="text1"/>
          <w:sz w:val="24"/>
          <w:szCs w:val="24"/>
        </w:rPr>
        <w:t xml:space="preserve">pH </w:t>
      </w:r>
      <w:r w:rsidR="7801D154" w:rsidRPr="00206DDA">
        <w:rPr>
          <w:rFonts w:ascii="Times New Roman" w:hAnsi="Times New Roman" w:cs="Times New Roman"/>
          <w:color w:val="000000" w:themeColor="text1"/>
          <w:sz w:val="24"/>
          <w:szCs w:val="24"/>
        </w:rPr>
        <w:t>sensor</w:t>
      </w:r>
      <w:r w:rsidR="007C550F" w:rsidRPr="00206DDA">
        <w:rPr>
          <w:rFonts w:ascii="Times New Roman" w:hAnsi="Times New Roman" w:cs="Times New Roman"/>
          <w:color w:val="000000" w:themeColor="text1"/>
          <w:sz w:val="24"/>
          <w:szCs w:val="24"/>
        </w:rPr>
        <w:t>,</w:t>
      </w:r>
      <w:r w:rsidR="00122D6B" w:rsidRPr="00206DDA">
        <w:rPr>
          <w:rFonts w:ascii="Times New Roman" w:hAnsi="Times New Roman" w:cs="Times New Roman"/>
          <w:color w:val="000000" w:themeColor="text1"/>
          <w:sz w:val="24"/>
          <w:szCs w:val="24"/>
        </w:rPr>
        <w:t xml:space="preserve"> which is a passive device </w:t>
      </w:r>
      <w:r w:rsidR="00B80D55" w:rsidRPr="00206DDA">
        <w:rPr>
          <w:rFonts w:ascii="Times New Roman" w:hAnsi="Times New Roman" w:cs="Times New Roman"/>
          <w:color w:val="000000" w:themeColor="text1"/>
          <w:sz w:val="24"/>
          <w:szCs w:val="24"/>
        </w:rPr>
        <w:t>that outputs very small voltage potentials</w:t>
      </w:r>
      <w:r w:rsidR="00B35296" w:rsidRPr="00206DDA">
        <w:rPr>
          <w:rFonts w:ascii="Times New Roman" w:hAnsi="Times New Roman" w:cs="Times New Roman"/>
          <w:color w:val="000000" w:themeColor="text1"/>
          <w:sz w:val="24"/>
          <w:szCs w:val="24"/>
        </w:rPr>
        <w:t xml:space="preserve">. When connected to a computer, the R3 can </w:t>
      </w:r>
      <w:r w:rsidR="00665EBB" w:rsidRPr="00206DDA">
        <w:rPr>
          <w:rFonts w:ascii="Times New Roman" w:hAnsi="Times New Roman" w:cs="Times New Roman"/>
          <w:color w:val="000000" w:themeColor="text1"/>
          <w:sz w:val="24"/>
          <w:szCs w:val="24"/>
        </w:rPr>
        <w:t xml:space="preserve">use the serial ports to </w:t>
      </w:r>
      <w:r w:rsidR="007651C6" w:rsidRPr="00206DDA">
        <w:rPr>
          <w:rFonts w:ascii="Times New Roman" w:hAnsi="Times New Roman" w:cs="Times New Roman"/>
          <w:color w:val="000000" w:themeColor="text1"/>
          <w:sz w:val="24"/>
          <w:szCs w:val="24"/>
        </w:rPr>
        <w:t xml:space="preserve">display the data </w:t>
      </w:r>
      <w:r w:rsidR="7801D154" w:rsidRPr="00206DDA">
        <w:rPr>
          <w:rFonts w:ascii="Times New Roman" w:hAnsi="Times New Roman" w:cs="Times New Roman"/>
          <w:color w:val="000000" w:themeColor="text1"/>
          <w:sz w:val="24"/>
          <w:szCs w:val="24"/>
        </w:rPr>
        <w:t>on the serial monitor screen. This will give the FSU a live reading of what the pH level is</w:t>
      </w:r>
      <w:r w:rsidR="00721DD9" w:rsidRPr="00206DDA">
        <w:rPr>
          <w:rFonts w:ascii="Times New Roman" w:hAnsi="Times New Roman" w:cs="Times New Roman"/>
          <w:color w:val="000000" w:themeColor="text1"/>
          <w:sz w:val="24"/>
          <w:szCs w:val="24"/>
        </w:rPr>
        <w:t>,</w:t>
      </w:r>
      <w:r w:rsidR="7801D154" w:rsidRPr="00206DDA">
        <w:rPr>
          <w:rFonts w:ascii="Times New Roman" w:hAnsi="Times New Roman" w:cs="Times New Roman"/>
          <w:color w:val="000000" w:themeColor="text1"/>
          <w:sz w:val="24"/>
          <w:szCs w:val="24"/>
        </w:rPr>
        <w:t xml:space="preserve"> </w:t>
      </w:r>
      <w:r w:rsidR="0F9292BB" w:rsidRPr="00206DDA">
        <w:rPr>
          <w:rFonts w:ascii="Times New Roman" w:hAnsi="Times New Roman" w:cs="Times New Roman"/>
          <w:color w:val="000000" w:themeColor="text1"/>
          <w:sz w:val="24"/>
          <w:szCs w:val="24"/>
        </w:rPr>
        <w:t xml:space="preserve">and adjustments can be made if there are inconsistencies with </w:t>
      </w:r>
      <w:r w:rsidR="00EF0423" w:rsidRPr="00206DDA">
        <w:rPr>
          <w:rFonts w:ascii="Times New Roman" w:hAnsi="Times New Roman" w:cs="Times New Roman"/>
          <w:color w:val="000000" w:themeColor="text1"/>
          <w:sz w:val="24"/>
          <w:szCs w:val="24"/>
        </w:rPr>
        <w:t>earlier</w:t>
      </w:r>
      <w:r w:rsidR="0F9292BB" w:rsidRPr="00206DDA">
        <w:rPr>
          <w:rFonts w:ascii="Times New Roman" w:hAnsi="Times New Roman" w:cs="Times New Roman"/>
          <w:color w:val="000000" w:themeColor="text1"/>
          <w:sz w:val="24"/>
          <w:szCs w:val="24"/>
        </w:rPr>
        <w:t xml:space="preserve"> or expected data. </w:t>
      </w:r>
    </w:p>
    <w:p w14:paraId="6F1366B9" w14:textId="40A89EB4" w:rsidR="0D2F4548" w:rsidRPr="00206DDA" w:rsidRDefault="0D2F4548" w:rsidP="00206DDA">
      <w:pPr>
        <w:spacing w:after="120" w:line="360" w:lineRule="auto"/>
        <w:ind w:left="720" w:firstLine="720"/>
        <w:jc w:val="both"/>
        <w:rPr>
          <w:rFonts w:ascii="Times New Roman" w:hAnsi="Times New Roman" w:cs="Times New Roman"/>
          <w:color w:val="000000" w:themeColor="text1"/>
          <w:sz w:val="24"/>
          <w:szCs w:val="24"/>
        </w:rPr>
      </w:pPr>
      <w:r w:rsidRPr="00206DDA">
        <w:rPr>
          <w:rFonts w:ascii="Times New Roman" w:hAnsi="Times New Roman" w:cs="Times New Roman"/>
          <w:color w:val="000000" w:themeColor="text1"/>
          <w:sz w:val="24"/>
          <w:szCs w:val="24"/>
        </w:rPr>
        <w:t xml:space="preserve">The Gravity pH sensor will be inserted into the base of the FSU </w:t>
      </w:r>
      <w:r w:rsidR="00AA2D37" w:rsidRPr="00206DDA">
        <w:rPr>
          <w:rFonts w:ascii="Times New Roman" w:hAnsi="Times New Roman" w:cs="Times New Roman"/>
          <w:color w:val="000000" w:themeColor="text1"/>
          <w:sz w:val="24"/>
          <w:szCs w:val="24"/>
        </w:rPr>
        <w:t>housing</w:t>
      </w:r>
      <w:r w:rsidR="005659CB" w:rsidRPr="00206DDA">
        <w:rPr>
          <w:rFonts w:ascii="Times New Roman" w:hAnsi="Times New Roman" w:cs="Times New Roman"/>
          <w:color w:val="000000" w:themeColor="text1"/>
          <w:sz w:val="24"/>
          <w:szCs w:val="24"/>
        </w:rPr>
        <w:t>,</w:t>
      </w:r>
      <w:r w:rsidRPr="00206DDA">
        <w:rPr>
          <w:rFonts w:ascii="Times New Roman" w:hAnsi="Times New Roman" w:cs="Times New Roman"/>
          <w:color w:val="000000" w:themeColor="text1"/>
          <w:sz w:val="24"/>
          <w:szCs w:val="24"/>
        </w:rPr>
        <w:t xml:space="preserve"> </w:t>
      </w:r>
      <w:r w:rsidR="00C25FF1" w:rsidRPr="00206DDA">
        <w:rPr>
          <w:rFonts w:ascii="Times New Roman" w:hAnsi="Times New Roman" w:cs="Times New Roman"/>
          <w:color w:val="000000" w:themeColor="text1"/>
          <w:sz w:val="24"/>
          <w:szCs w:val="24"/>
        </w:rPr>
        <w:t>pro</w:t>
      </w:r>
      <w:r w:rsidRPr="00206DDA">
        <w:rPr>
          <w:rFonts w:ascii="Times New Roman" w:hAnsi="Times New Roman" w:cs="Times New Roman"/>
          <w:color w:val="000000" w:themeColor="text1"/>
          <w:sz w:val="24"/>
          <w:szCs w:val="24"/>
        </w:rPr>
        <w:t>trud</w:t>
      </w:r>
      <w:r w:rsidR="005659CB" w:rsidRPr="00206DDA">
        <w:rPr>
          <w:rFonts w:ascii="Times New Roman" w:hAnsi="Times New Roman" w:cs="Times New Roman"/>
          <w:color w:val="000000" w:themeColor="text1"/>
          <w:sz w:val="24"/>
          <w:szCs w:val="24"/>
        </w:rPr>
        <w:t>ing</w:t>
      </w:r>
      <w:r w:rsidRPr="00206DDA">
        <w:rPr>
          <w:rFonts w:ascii="Times New Roman" w:hAnsi="Times New Roman" w:cs="Times New Roman"/>
          <w:color w:val="000000" w:themeColor="text1"/>
          <w:sz w:val="24"/>
          <w:szCs w:val="24"/>
        </w:rPr>
        <w:t xml:space="preserve"> from </w:t>
      </w:r>
      <w:r w:rsidR="005659CB" w:rsidRPr="00206DDA">
        <w:rPr>
          <w:rFonts w:ascii="Times New Roman" w:hAnsi="Times New Roman" w:cs="Times New Roman"/>
          <w:color w:val="000000" w:themeColor="text1"/>
          <w:sz w:val="24"/>
          <w:szCs w:val="24"/>
        </w:rPr>
        <w:t xml:space="preserve">its </w:t>
      </w:r>
      <w:r w:rsidRPr="00206DDA">
        <w:rPr>
          <w:rFonts w:ascii="Times New Roman" w:hAnsi="Times New Roman" w:cs="Times New Roman"/>
          <w:color w:val="000000" w:themeColor="text1"/>
          <w:sz w:val="24"/>
          <w:szCs w:val="24"/>
        </w:rPr>
        <w:t>base</w:t>
      </w:r>
      <w:r w:rsidR="005659CB" w:rsidRPr="00206DDA">
        <w:rPr>
          <w:rFonts w:ascii="Times New Roman" w:hAnsi="Times New Roman" w:cs="Times New Roman"/>
          <w:color w:val="000000" w:themeColor="text1"/>
          <w:sz w:val="24"/>
          <w:szCs w:val="24"/>
        </w:rPr>
        <w:t xml:space="preserve"> and into </w:t>
      </w:r>
      <w:r w:rsidRPr="00206DDA">
        <w:rPr>
          <w:rFonts w:ascii="Times New Roman" w:hAnsi="Times New Roman" w:cs="Times New Roman"/>
          <w:color w:val="000000" w:themeColor="text1"/>
          <w:sz w:val="24"/>
          <w:szCs w:val="24"/>
        </w:rPr>
        <w:t>the soil below. In the figu</w:t>
      </w:r>
      <w:r w:rsidR="5DFF8961" w:rsidRPr="00206DDA">
        <w:rPr>
          <w:rFonts w:ascii="Times New Roman" w:hAnsi="Times New Roman" w:cs="Times New Roman"/>
          <w:color w:val="000000" w:themeColor="text1"/>
          <w:sz w:val="24"/>
          <w:szCs w:val="24"/>
        </w:rPr>
        <w:t xml:space="preserve">res below, the sensor can be seen </w:t>
      </w:r>
      <w:r w:rsidR="00C25FF1" w:rsidRPr="00206DDA">
        <w:rPr>
          <w:rFonts w:ascii="Times New Roman" w:hAnsi="Times New Roman" w:cs="Times New Roman"/>
          <w:color w:val="000000" w:themeColor="text1"/>
          <w:sz w:val="24"/>
          <w:szCs w:val="24"/>
        </w:rPr>
        <w:t xml:space="preserve">protruding </w:t>
      </w:r>
      <w:r w:rsidR="5DFF8961" w:rsidRPr="00206DDA">
        <w:rPr>
          <w:rFonts w:ascii="Times New Roman" w:hAnsi="Times New Roman" w:cs="Times New Roman"/>
          <w:color w:val="000000" w:themeColor="text1"/>
          <w:sz w:val="24"/>
          <w:szCs w:val="24"/>
        </w:rPr>
        <w:t xml:space="preserve">through the bottom of the </w:t>
      </w:r>
      <w:r w:rsidR="00A13E96" w:rsidRPr="00206DDA">
        <w:rPr>
          <w:rFonts w:ascii="Times New Roman" w:hAnsi="Times New Roman" w:cs="Times New Roman"/>
          <w:color w:val="000000" w:themeColor="text1"/>
          <w:sz w:val="24"/>
          <w:szCs w:val="24"/>
        </w:rPr>
        <w:t>housing</w:t>
      </w:r>
      <w:r w:rsidR="5DFF8961" w:rsidRPr="00206DDA">
        <w:rPr>
          <w:rFonts w:ascii="Times New Roman" w:hAnsi="Times New Roman" w:cs="Times New Roman"/>
          <w:color w:val="000000" w:themeColor="text1"/>
          <w:sz w:val="24"/>
          <w:szCs w:val="24"/>
        </w:rPr>
        <w:t xml:space="preserve"> </w:t>
      </w:r>
      <w:r w:rsidR="008646F8" w:rsidRPr="00206DDA">
        <w:rPr>
          <w:rFonts w:ascii="Times New Roman" w:hAnsi="Times New Roman" w:cs="Times New Roman"/>
          <w:color w:val="000000" w:themeColor="text1"/>
          <w:sz w:val="24"/>
          <w:szCs w:val="24"/>
        </w:rPr>
        <w:t xml:space="preserve">into </w:t>
      </w:r>
      <w:r w:rsidR="5DFF8961" w:rsidRPr="00206DDA">
        <w:rPr>
          <w:rFonts w:ascii="Times New Roman" w:hAnsi="Times New Roman" w:cs="Times New Roman"/>
          <w:color w:val="000000" w:themeColor="text1"/>
          <w:sz w:val="24"/>
          <w:szCs w:val="24"/>
        </w:rPr>
        <w:t>the</w:t>
      </w:r>
      <w:r w:rsidR="008646F8" w:rsidRPr="00206DDA">
        <w:rPr>
          <w:rFonts w:ascii="Times New Roman" w:hAnsi="Times New Roman" w:cs="Times New Roman"/>
          <w:color w:val="000000" w:themeColor="text1"/>
          <w:sz w:val="24"/>
          <w:szCs w:val="24"/>
        </w:rPr>
        <w:t xml:space="preserve"> cup of </w:t>
      </w:r>
      <w:r w:rsidR="5DFF8961" w:rsidRPr="00206DDA">
        <w:rPr>
          <w:rFonts w:ascii="Times New Roman" w:hAnsi="Times New Roman" w:cs="Times New Roman"/>
          <w:color w:val="000000" w:themeColor="text1"/>
          <w:sz w:val="24"/>
          <w:szCs w:val="24"/>
        </w:rPr>
        <w:t xml:space="preserve">test soil to demonstrate this </w:t>
      </w:r>
      <w:r w:rsidR="006C36BB" w:rsidRPr="00206DDA">
        <w:rPr>
          <w:rFonts w:ascii="Times New Roman" w:hAnsi="Times New Roman" w:cs="Times New Roman"/>
          <w:color w:val="000000" w:themeColor="text1"/>
          <w:sz w:val="24"/>
          <w:szCs w:val="24"/>
        </w:rPr>
        <w:t>configuration</w:t>
      </w:r>
      <w:r w:rsidR="5DFF8961" w:rsidRPr="00206DDA">
        <w:rPr>
          <w:rFonts w:ascii="Times New Roman" w:hAnsi="Times New Roman" w:cs="Times New Roman"/>
          <w:color w:val="000000" w:themeColor="text1"/>
          <w:sz w:val="24"/>
          <w:szCs w:val="24"/>
        </w:rPr>
        <w:t xml:space="preserve">. </w:t>
      </w:r>
    </w:p>
    <w:p w14:paraId="7DE02493" w14:textId="696F8D75" w:rsidR="5DFF8961" w:rsidRPr="00206DDA" w:rsidRDefault="006C36BB" w:rsidP="00206DDA">
      <w:pPr>
        <w:spacing w:after="120" w:line="360" w:lineRule="auto"/>
        <w:ind w:left="720" w:firstLine="720"/>
        <w:jc w:val="both"/>
        <w:rPr>
          <w:rFonts w:ascii="Times New Roman" w:hAnsi="Times New Roman" w:cs="Times New Roman"/>
          <w:color w:val="000000" w:themeColor="text1"/>
          <w:sz w:val="24"/>
          <w:szCs w:val="24"/>
        </w:rPr>
      </w:pPr>
      <w:r w:rsidRPr="00206DDA">
        <w:rPr>
          <w:rFonts w:ascii="Times New Roman" w:hAnsi="Times New Roman" w:cs="Times New Roman"/>
          <w:color w:val="000000" w:themeColor="text1"/>
          <w:sz w:val="24"/>
          <w:szCs w:val="24"/>
        </w:rPr>
        <w:t>The</w:t>
      </w:r>
      <w:r w:rsidR="5DFF8961" w:rsidRPr="00206DDA">
        <w:rPr>
          <w:rFonts w:ascii="Times New Roman" w:hAnsi="Times New Roman" w:cs="Times New Roman"/>
          <w:color w:val="000000" w:themeColor="text1"/>
          <w:sz w:val="24"/>
          <w:szCs w:val="24"/>
        </w:rPr>
        <w:t xml:space="preserve"> storage and transmi</w:t>
      </w:r>
      <w:r w:rsidR="68B0A19C" w:rsidRPr="00206DDA">
        <w:rPr>
          <w:rFonts w:ascii="Times New Roman" w:hAnsi="Times New Roman" w:cs="Times New Roman"/>
          <w:color w:val="000000" w:themeColor="text1"/>
          <w:sz w:val="24"/>
          <w:szCs w:val="24"/>
        </w:rPr>
        <w:t>ss</w:t>
      </w:r>
      <w:r w:rsidR="5DFF8961" w:rsidRPr="00206DDA">
        <w:rPr>
          <w:rFonts w:ascii="Times New Roman" w:hAnsi="Times New Roman" w:cs="Times New Roman"/>
          <w:color w:val="000000" w:themeColor="text1"/>
          <w:sz w:val="24"/>
          <w:szCs w:val="24"/>
        </w:rPr>
        <w:t xml:space="preserve">ion </w:t>
      </w:r>
      <w:r w:rsidR="00437239" w:rsidRPr="00206DDA">
        <w:rPr>
          <w:rFonts w:ascii="Times New Roman" w:hAnsi="Times New Roman" w:cs="Times New Roman"/>
          <w:color w:val="000000" w:themeColor="text1"/>
          <w:sz w:val="24"/>
          <w:szCs w:val="24"/>
        </w:rPr>
        <w:t>of</w:t>
      </w:r>
      <w:r w:rsidR="5DFF8961" w:rsidRPr="00206DDA">
        <w:rPr>
          <w:rFonts w:ascii="Times New Roman" w:hAnsi="Times New Roman" w:cs="Times New Roman"/>
          <w:color w:val="000000" w:themeColor="text1"/>
          <w:sz w:val="24"/>
          <w:szCs w:val="24"/>
        </w:rPr>
        <w:t xml:space="preserve"> this data </w:t>
      </w:r>
      <w:r w:rsidR="00272D35" w:rsidRPr="00206DDA">
        <w:rPr>
          <w:rFonts w:ascii="Times New Roman" w:hAnsi="Times New Roman" w:cs="Times New Roman"/>
          <w:color w:val="000000" w:themeColor="text1"/>
          <w:sz w:val="24"/>
          <w:szCs w:val="24"/>
        </w:rPr>
        <w:t>was</w:t>
      </w:r>
      <w:r w:rsidR="5DFF8961" w:rsidRPr="00206DDA">
        <w:rPr>
          <w:rFonts w:ascii="Times New Roman" w:hAnsi="Times New Roman" w:cs="Times New Roman"/>
          <w:color w:val="000000" w:themeColor="text1"/>
          <w:sz w:val="24"/>
          <w:szCs w:val="24"/>
        </w:rPr>
        <w:t xml:space="preserve"> </w:t>
      </w:r>
      <w:r w:rsidR="00272D35" w:rsidRPr="00206DDA">
        <w:rPr>
          <w:rFonts w:ascii="Times New Roman" w:hAnsi="Times New Roman" w:cs="Times New Roman"/>
          <w:color w:val="000000" w:themeColor="text1"/>
          <w:sz w:val="24"/>
          <w:szCs w:val="24"/>
        </w:rPr>
        <w:t>implemented using</w:t>
      </w:r>
      <w:r w:rsidR="5DFF8961" w:rsidRPr="00206DDA">
        <w:rPr>
          <w:rFonts w:ascii="Times New Roman" w:hAnsi="Times New Roman" w:cs="Times New Roman"/>
          <w:color w:val="000000" w:themeColor="text1"/>
          <w:sz w:val="24"/>
          <w:szCs w:val="24"/>
        </w:rPr>
        <w:t xml:space="preserve"> one of the MKR WAN 1310 devices</w:t>
      </w:r>
      <w:r w:rsidR="000E2C80" w:rsidRPr="00206DDA">
        <w:rPr>
          <w:rFonts w:ascii="Times New Roman" w:hAnsi="Times New Roman" w:cs="Times New Roman"/>
          <w:color w:val="000000" w:themeColor="text1"/>
          <w:sz w:val="24"/>
          <w:szCs w:val="24"/>
        </w:rPr>
        <w:t>,</w:t>
      </w:r>
      <w:r w:rsidR="5DFF8961" w:rsidRPr="00206DDA">
        <w:rPr>
          <w:rFonts w:ascii="Times New Roman" w:hAnsi="Times New Roman" w:cs="Times New Roman"/>
          <w:color w:val="000000" w:themeColor="text1"/>
          <w:sz w:val="24"/>
          <w:szCs w:val="24"/>
        </w:rPr>
        <w:t xml:space="preserve"> which can send and receive</w:t>
      </w:r>
      <w:r w:rsidR="7EA05817" w:rsidRPr="00206DDA">
        <w:rPr>
          <w:rFonts w:ascii="Times New Roman" w:hAnsi="Times New Roman" w:cs="Times New Roman"/>
          <w:color w:val="000000" w:themeColor="text1"/>
          <w:sz w:val="24"/>
          <w:szCs w:val="24"/>
        </w:rPr>
        <w:t xml:space="preserve"> data through </w:t>
      </w:r>
      <w:r w:rsidR="000E2C80" w:rsidRPr="00206DDA">
        <w:rPr>
          <w:rFonts w:ascii="Times New Roman" w:hAnsi="Times New Roman" w:cs="Times New Roman"/>
          <w:color w:val="000000" w:themeColor="text1"/>
          <w:sz w:val="24"/>
          <w:szCs w:val="24"/>
        </w:rPr>
        <w:t xml:space="preserve">the </w:t>
      </w:r>
      <w:r w:rsidR="7EA05817" w:rsidRPr="00206DDA">
        <w:rPr>
          <w:rFonts w:ascii="Times New Roman" w:hAnsi="Times New Roman" w:cs="Times New Roman"/>
          <w:color w:val="000000" w:themeColor="text1"/>
          <w:sz w:val="24"/>
          <w:szCs w:val="24"/>
        </w:rPr>
        <w:t>LoRa</w:t>
      </w:r>
      <w:r w:rsidR="001E0F53" w:rsidRPr="00206DDA">
        <w:rPr>
          <w:rFonts w:ascii="Times New Roman" w:hAnsi="Times New Roman" w:cs="Times New Roman"/>
          <w:color w:val="000000" w:themeColor="text1"/>
          <w:sz w:val="24"/>
          <w:szCs w:val="24"/>
        </w:rPr>
        <w:t>-</w:t>
      </w:r>
      <w:r w:rsidR="18648FA5" w:rsidRPr="00206DDA">
        <w:rPr>
          <w:rFonts w:ascii="Times New Roman" w:hAnsi="Times New Roman" w:cs="Times New Roman"/>
          <w:color w:val="000000" w:themeColor="text1"/>
          <w:sz w:val="24"/>
          <w:szCs w:val="24"/>
        </w:rPr>
        <w:t>WAN</w:t>
      </w:r>
      <w:r w:rsidR="000E2C80" w:rsidRPr="00206DDA">
        <w:rPr>
          <w:rFonts w:ascii="Times New Roman" w:hAnsi="Times New Roman" w:cs="Times New Roman"/>
          <w:color w:val="000000" w:themeColor="text1"/>
          <w:sz w:val="24"/>
          <w:szCs w:val="24"/>
        </w:rPr>
        <w:t xml:space="preserve"> protocol</w:t>
      </w:r>
      <w:r w:rsidR="18648FA5" w:rsidRPr="00206DDA">
        <w:rPr>
          <w:rFonts w:ascii="Times New Roman" w:hAnsi="Times New Roman" w:cs="Times New Roman"/>
          <w:color w:val="000000" w:themeColor="text1"/>
          <w:sz w:val="24"/>
          <w:szCs w:val="24"/>
        </w:rPr>
        <w:t>. This type of transmission allows for long range and low power draw</w:t>
      </w:r>
      <w:r w:rsidR="005C6A9A" w:rsidRPr="00206DDA">
        <w:rPr>
          <w:rFonts w:ascii="Times New Roman" w:hAnsi="Times New Roman" w:cs="Times New Roman"/>
          <w:color w:val="000000" w:themeColor="text1"/>
          <w:sz w:val="24"/>
          <w:szCs w:val="24"/>
        </w:rPr>
        <w:t>,</w:t>
      </w:r>
      <w:r w:rsidR="18648FA5" w:rsidRPr="00206DDA">
        <w:rPr>
          <w:rFonts w:ascii="Times New Roman" w:hAnsi="Times New Roman" w:cs="Times New Roman"/>
          <w:color w:val="000000" w:themeColor="text1"/>
          <w:sz w:val="24"/>
          <w:szCs w:val="24"/>
        </w:rPr>
        <w:t xml:space="preserve"> making this an ideal choice for our system. </w:t>
      </w:r>
      <w:r w:rsidR="657D6A3B" w:rsidRPr="00206DDA">
        <w:rPr>
          <w:rFonts w:ascii="Times New Roman" w:hAnsi="Times New Roman" w:cs="Times New Roman"/>
          <w:color w:val="000000" w:themeColor="text1"/>
          <w:sz w:val="24"/>
          <w:szCs w:val="24"/>
        </w:rPr>
        <w:t xml:space="preserve">Built into the MKR 1310 is a 2M flash storage </w:t>
      </w:r>
      <w:r w:rsidR="00FF4F73" w:rsidRPr="00206DDA">
        <w:rPr>
          <w:rFonts w:ascii="Times New Roman" w:hAnsi="Times New Roman" w:cs="Times New Roman"/>
          <w:color w:val="000000" w:themeColor="text1"/>
          <w:sz w:val="24"/>
          <w:szCs w:val="24"/>
        </w:rPr>
        <w:t xml:space="preserve">unit </w:t>
      </w:r>
      <w:r w:rsidR="657D6A3B" w:rsidRPr="00206DDA">
        <w:rPr>
          <w:rFonts w:ascii="Times New Roman" w:hAnsi="Times New Roman" w:cs="Times New Roman"/>
          <w:color w:val="000000" w:themeColor="text1"/>
          <w:sz w:val="24"/>
          <w:szCs w:val="24"/>
        </w:rPr>
        <w:t>that can store up to two months' worth of data.</w:t>
      </w:r>
      <w:r w:rsidR="5BB52184" w:rsidRPr="00206DDA">
        <w:rPr>
          <w:rFonts w:ascii="Times New Roman" w:hAnsi="Times New Roman" w:cs="Times New Roman"/>
          <w:color w:val="000000" w:themeColor="text1"/>
          <w:sz w:val="24"/>
          <w:szCs w:val="24"/>
        </w:rPr>
        <w:t xml:space="preserve"> </w:t>
      </w:r>
      <w:r w:rsidR="00307F30" w:rsidRPr="00206DDA">
        <w:rPr>
          <w:rFonts w:ascii="Times New Roman" w:hAnsi="Times New Roman" w:cs="Times New Roman"/>
          <w:color w:val="000000" w:themeColor="text1"/>
          <w:sz w:val="24"/>
          <w:szCs w:val="24"/>
        </w:rPr>
        <w:t xml:space="preserve">It is recommended that </w:t>
      </w:r>
      <w:r w:rsidR="5BB52184" w:rsidRPr="00206DDA">
        <w:rPr>
          <w:rFonts w:ascii="Times New Roman" w:hAnsi="Times New Roman" w:cs="Times New Roman"/>
          <w:color w:val="000000" w:themeColor="text1"/>
          <w:sz w:val="24"/>
          <w:szCs w:val="24"/>
        </w:rPr>
        <w:t>a technician collect the data once a month</w:t>
      </w:r>
      <w:r w:rsidR="00274C50" w:rsidRPr="00206DDA">
        <w:rPr>
          <w:rFonts w:ascii="Times New Roman" w:hAnsi="Times New Roman" w:cs="Times New Roman"/>
          <w:color w:val="000000" w:themeColor="text1"/>
          <w:sz w:val="24"/>
          <w:szCs w:val="24"/>
        </w:rPr>
        <w:t>,</w:t>
      </w:r>
      <w:r w:rsidR="5BB52184" w:rsidRPr="00206DDA">
        <w:rPr>
          <w:rFonts w:ascii="Times New Roman" w:hAnsi="Times New Roman" w:cs="Times New Roman"/>
          <w:color w:val="000000" w:themeColor="text1"/>
          <w:sz w:val="24"/>
          <w:szCs w:val="24"/>
        </w:rPr>
        <w:t xml:space="preserve"> </w:t>
      </w:r>
      <w:r w:rsidR="00CC6AC9" w:rsidRPr="00206DDA">
        <w:rPr>
          <w:rFonts w:ascii="Times New Roman" w:hAnsi="Times New Roman" w:cs="Times New Roman"/>
          <w:color w:val="000000" w:themeColor="text1"/>
          <w:sz w:val="24"/>
          <w:szCs w:val="24"/>
        </w:rPr>
        <w:t>with</w:t>
      </w:r>
      <w:r w:rsidR="5BB52184" w:rsidRPr="00206DDA">
        <w:rPr>
          <w:rFonts w:ascii="Times New Roman" w:hAnsi="Times New Roman" w:cs="Times New Roman"/>
          <w:color w:val="000000" w:themeColor="text1"/>
          <w:sz w:val="24"/>
          <w:szCs w:val="24"/>
        </w:rPr>
        <w:t xml:space="preserve"> up to two </w:t>
      </w:r>
      <w:r w:rsidR="3AC4C866" w:rsidRPr="00206DDA">
        <w:rPr>
          <w:rFonts w:ascii="Times New Roman" w:hAnsi="Times New Roman" w:cs="Times New Roman"/>
          <w:color w:val="000000" w:themeColor="text1"/>
          <w:sz w:val="24"/>
          <w:szCs w:val="24"/>
        </w:rPr>
        <w:t>months</w:t>
      </w:r>
      <w:r w:rsidR="5BB52184" w:rsidRPr="00206DDA">
        <w:rPr>
          <w:rFonts w:ascii="Times New Roman" w:hAnsi="Times New Roman" w:cs="Times New Roman"/>
          <w:color w:val="000000" w:themeColor="text1"/>
          <w:sz w:val="24"/>
          <w:szCs w:val="24"/>
        </w:rPr>
        <w:t xml:space="preserve"> of data </w:t>
      </w:r>
      <w:r w:rsidR="62A8AD07" w:rsidRPr="00206DDA">
        <w:rPr>
          <w:rFonts w:ascii="Times New Roman" w:hAnsi="Times New Roman" w:cs="Times New Roman"/>
          <w:color w:val="000000" w:themeColor="text1"/>
          <w:sz w:val="24"/>
          <w:szCs w:val="24"/>
        </w:rPr>
        <w:t>storage</w:t>
      </w:r>
      <w:r w:rsidR="5BB52184" w:rsidRPr="00206DDA">
        <w:rPr>
          <w:rFonts w:ascii="Times New Roman" w:hAnsi="Times New Roman" w:cs="Times New Roman"/>
          <w:color w:val="000000" w:themeColor="text1"/>
          <w:sz w:val="24"/>
          <w:szCs w:val="24"/>
        </w:rPr>
        <w:t xml:space="preserve"> </w:t>
      </w:r>
      <w:r w:rsidR="00CC6AC9" w:rsidRPr="00206DDA">
        <w:rPr>
          <w:rFonts w:ascii="Times New Roman" w:hAnsi="Times New Roman" w:cs="Times New Roman"/>
          <w:color w:val="000000" w:themeColor="text1"/>
          <w:sz w:val="24"/>
          <w:szCs w:val="24"/>
        </w:rPr>
        <w:t xml:space="preserve">available </w:t>
      </w:r>
      <w:r w:rsidR="5BB52184" w:rsidRPr="00206DDA">
        <w:rPr>
          <w:rFonts w:ascii="Times New Roman" w:hAnsi="Times New Roman" w:cs="Times New Roman"/>
          <w:color w:val="000000" w:themeColor="text1"/>
          <w:sz w:val="24"/>
          <w:szCs w:val="24"/>
        </w:rPr>
        <w:t xml:space="preserve">in </w:t>
      </w:r>
      <w:r w:rsidR="57F44E9A" w:rsidRPr="00206DDA">
        <w:rPr>
          <w:rFonts w:ascii="Times New Roman" w:hAnsi="Times New Roman" w:cs="Times New Roman"/>
          <w:color w:val="000000" w:themeColor="text1"/>
          <w:sz w:val="24"/>
          <w:szCs w:val="24"/>
        </w:rPr>
        <w:t>case</w:t>
      </w:r>
      <w:r w:rsidR="7500CCA0" w:rsidRPr="00206DDA">
        <w:rPr>
          <w:rFonts w:ascii="Times New Roman" w:hAnsi="Times New Roman" w:cs="Times New Roman"/>
          <w:color w:val="000000" w:themeColor="text1"/>
          <w:sz w:val="24"/>
          <w:szCs w:val="24"/>
        </w:rPr>
        <w:t xml:space="preserve"> there are issues reaching the FSU in a </w:t>
      </w:r>
      <w:r w:rsidR="7817BFD5" w:rsidRPr="00206DDA">
        <w:rPr>
          <w:rFonts w:ascii="Times New Roman" w:hAnsi="Times New Roman" w:cs="Times New Roman"/>
          <w:color w:val="000000" w:themeColor="text1"/>
          <w:sz w:val="24"/>
          <w:szCs w:val="24"/>
        </w:rPr>
        <w:t>timely</w:t>
      </w:r>
      <w:r w:rsidR="7500CCA0" w:rsidRPr="00206DDA">
        <w:rPr>
          <w:rFonts w:ascii="Times New Roman" w:hAnsi="Times New Roman" w:cs="Times New Roman"/>
          <w:color w:val="000000" w:themeColor="text1"/>
          <w:sz w:val="24"/>
          <w:szCs w:val="24"/>
        </w:rPr>
        <w:t xml:space="preserve"> fashion. </w:t>
      </w:r>
    </w:p>
    <w:p w14:paraId="5C3DEEAE" w14:textId="65457983" w:rsidR="62C7349E" w:rsidRPr="00206DDA" w:rsidRDefault="00ED4368" w:rsidP="00206DDA">
      <w:pPr>
        <w:spacing w:after="120" w:line="360" w:lineRule="auto"/>
        <w:ind w:left="720" w:firstLine="720"/>
        <w:jc w:val="both"/>
        <w:rPr>
          <w:rFonts w:ascii="Times New Roman" w:hAnsi="Times New Roman" w:cs="Times New Roman"/>
          <w:color w:val="000000" w:themeColor="text1"/>
          <w:sz w:val="24"/>
          <w:szCs w:val="24"/>
        </w:rPr>
      </w:pPr>
      <w:r w:rsidRPr="00206DDA">
        <w:rPr>
          <w:rFonts w:ascii="Times New Roman" w:hAnsi="Times New Roman" w:cs="Times New Roman"/>
          <w:color w:val="000000" w:themeColor="text1"/>
          <w:sz w:val="24"/>
          <w:szCs w:val="24"/>
        </w:rPr>
        <w:t>A</w:t>
      </w:r>
      <w:r w:rsidR="62C7349E" w:rsidRPr="00206DDA">
        <w:rPr>
          <w:rFonts w:ascii="Times New Roman" w:hAnsi="Times New Roman" w:cs="Times New Roman"/>
          <w:color w:val="000000" w:themeColor="text1"/>
          <w:sz w:val="24"/>
          <w:szCs w:val="24"/>
        </w:rPr>
        <w:t xml:space="preserve"> device</w:t>
      </w:r>
      <w:r w:rsidRPr="00206DDA">
        <w:rPr>
          <w:rFonts w:ascii="Times New Roman" w:hAnsi="Times New Roman" w:cs="Times New Roman"/>
          <w:color w:val="000000" w:themeColor="text1"/>
          <w:sz w:val="24"/>
          <w:szCs w:val="24"/>
        </w:rPr>
        <w:t xml:space="preserve"> was chosen</w:t>
      </w:r>
      <w:r w:rsidR="24B5C95C" w:rsidRPr="00206DDA">
        <w:rPr>
          <w:rFonts w:ascii="Times New Roman" w:hAnsi="Times New Roman" w:cs="Times New Roman"/>
          <w:color w:val="000000" w:themeColor="text1"/>
          <w:sz w:val="24"/>
          <w:szCs w:val="24"/>
        </w:rPr>
        <w:t xml:space="preserve"> that can access the LoRa network</w:t>
      </w:r>
      <w:r w:rsidR="62C7349E" w:rsidRPr="00206DDA">
        <w:rPr>
          <w:rFonts w:ascii="Times New Roman" w:hAnsi="Times New Roman" w:cs="Times New Roman"/>
          <w:color w:val="000000" w:themeColor="text1"/>
          <w:sz w:val="24"/>
          <w:szCs w:val="24"/>
        </w:rPr>
        <w:t xml:space="preserve"> </w:t>
      </w:r>
      <w:r w:rsidRPr="00206DDA">
        <w:rPr>
          <w:rFonts w:ascii="Times New Roman" w:hAnsi="Times New Roman" w:cs="Times New Roman"/>
          <w:color w:val="000000" w:themeColor="text1"/>
          <w:sz w:val="24"/>
          <w:szCs w:val="24"/>
        </w:rPr>
        <w:t>because</w:t>
      </w:r>
      <w:r w:rsidR="62C7349E" w:rsidRPr="00206DDA">
        <w:rPr>
          <w:rFonts w:ascii="Times New Roman" w:hAnsi="Times New Roman" w:cs="Times New Roman"/>
          <w:color w:val="000000" w:themeColor="text1"/>
          <w:sz w:val="24"/>
          <w:szCs w:val="24"/>
        </w:rPr>
        <w:t xml:space="preserve"> the transmission distance </w:t>
      </w:r>
      <w:r w:rsidR="007A4C9A" w:rsidRPr="00206DDA">
        <w:rPr>
          <w:rFonts w:ascii="Times New Roman" w:hAnsi="Times New Roman" w:cs="Times New Roman"/>
          <w:color w:val="000000" w:themeColor="text1"/>
          <w:sz w:val="24"/>
          <w:szCs w:val="24"/>
        </w:rPr>
        <w:t xml:space="preserve">can be expanded </w:t>
      </w:r>
      <w:r w:rsidR="62C7349E" w:rsidRPr="00206DDA">
        <w:rPr>
          <w:rFonts w:ascii="Times New Roman" w:hAnsi="Times New Roman" w:cs="Times New Roman"/>
          <w:color w:val="000000" w:themeColor="text1"/>
          <w:sz w:val="24"/>
          <w:szCs w:val="24"/>
        </w:rPr>
        <w:t>greatly by using the existing LoRa network bands.</w:t>
      </w:r>
      <w:r w:rsidR="3EED7892" w:rsidRPr="00206DDA">
        <w:rPr>
          <w:rFonts w:ascii="Times New Roman" w:hAnsi="Times New Roman" w:cs="Times New Roman"/>
          <w:color w:val="000000" w:themeColor="text1"/>
          <w:sz w:val="24"/>
          <w:szCs w:val="24"/>
        </w:rPr>
        <w:t xml:space="preserve"> These bands cover </w:t>
      </w:r>
      <w:r w:rsidR="746FC8F3" w:rsidRPr="00206DDA">
        <w:rPr>
          <w:rFonts w:ascii="Times New Roman" w:hAnsi="Times New Roman" w:cs="Times New Roman"/>
          <w:color w:val="000000" w:themeColor="text1"/>
          <w:sz w:val="24"/>
          <w:szCs w:val="24"/>
        </w:rPr>
        <w:t xml:space="preserve">almost the entire world </w:t>
      </w:r>
      <w:r w:rsidR="1041EECE" w:rsidRPr="00206DDA">
        <w:rPr>
          <w:rFonts w:ascii="Times New Roman" w:hAnsi="Times New Roman" w:cs="Times New Roman"/>
          <w:color w:val="000000" w:themeColor="text1"/>
          <w:sz w:val="24"/>
          <w:szCs w:val="24"/>
        </w:rPr>
        <w:t xml:space="preserve">and could make this unit </w:t>
      </w:r>
      <w:r w:rsidR="00DD2723" w:rsidRPr="00206DDA">
        <w:rPr>
          <w:rFonts w:ascii="Times New Roman" w:hAnsi="Times New Roman" w:cs="Times New Roman"/>
          <w:color w:val="000000" w:themeColor="text1"/>
          <w:sz w:val="24"/>
          <w:szCs w:val="24"/>
        </w:rPr>
        <w:t>quite easy</w:t>
      </w:r>
      <w:r w:rsidR="1041EECE" w:rsidRPr="00206DDA">
        <w:rPr>
          <w:rFonts w:ascii="Times New Roman" w:hAnsi="Times New Roman" w:cs="Times New Roman"/>
          <w:color w:val="000000" w:themeColor="text1"/>
          <w:sz w:val="24"/>
          <w:szCs w:val="24"/>
        </w:rPr>
        <w:t xml:space="preserve"> to adapt to other areas of interest if NYSDEC decides to partner with other agencies. </w:t>
      </w:r>
      <w:r w:rsidR="2A378ACD" w:rsidRPr="00206DDA">
        <w:rPr>
          <w:rFonts w:ascii="Times New Roman" w:hAnsi="Times New Roman" w:cs="Times New Roman"/>
          <w:color w:val="000000" w:themeColor="text1"/>
          <w:sz w:val="24"/>
          <w:szCs w:val="24"/>
        </w:rPr>
        <w:t xml:space="preserve">For </w:t>
      </w:r>
      <w:r w:rsidR="00D4742B" w:rsidRPr="00206DDA">
        <w:rPr>
          <w:rFonts w:ascii="Times New Roman" w:hAnsi="Times New Roman" w:cs="Times New Roman"/>
          <w:color w:val="000000" w:themeColor="text1"/>
          <w:sz w:val="24"/>
          <w:szCs w:val="24"/>
        </w:rPr>
        <w:t>the</w:t>
      </w:r>
      <w:r w:rsidR="2A378ACD" w:rsidRPr="00206DDA">
        <w:rPr>
          <w:rFonts w:ascii="Times New Roman" w:hAnsi="Times New Roman" w:cs="Times New Roman"/>
          <w:color w:val="000000" w:themeColor="text1"/>
          <w:sz w:val="24"/>
          <w:szCs w:val="24"/>
        </w:rPr>
        <w:t xml:space="preserve"> FSU</w:t>
      </w:r>
      <w:r w:rsidR="00D4742B" w:rsidRPr="00206DDA">
        <w:rPr>
          <w:rFonts w:ascii="Times New Roman" w:hAnsi="Times New Roman" w:cs="Times New Roman"/>
          <w:color w:val="000000" w:themeColor="text1"/>
          <w:sz w:val="24"/>
          <w:szCs w:val="24"/>
        </w:rPr>
        <w:t xml:space="preserve"> prototype</w:t>
      </w:r>
      <w:r w:rsidR="2A378ACD" w:rsidRPr="00206DDA">
        <w:rPr>
          <w:rFonts w:ascii="Times New Roman" w:hAnsi="Times New Roman" w:cs="Times New Roman"/>
          <w:color w:val="000000" w:themeColor="text1"/>
          <w:sz w:val="24"/>
          <w:szCs w:val="24"/>
        </w:rPr>
        <w:t>, the</w:t>
      </w:r>
      <w:r w:rsidR="009B6B0B" w:rsidRPr="00206DDA">
        <w:rPr>
          <w:rFonts w:ascii="Times New Roman" w:hAnsi="Times New Roman" w:cs="Times New Roman"/>
          <w:color w:val="000000" w:themeColor="text1"/>
          <w:sz w:val="24"/>
          <w:szCs w:val="24"/>
        </w:rPr>
        <w:t xml:space="preserve"> </w:t>
      </w:r>
      <w:r w:rsidR="2A378ACD" w:rsidRPr="00206DDA">
        <w:rPr>
          <w:rFonts w:ascii="Times New Roman" w:hAnsi="Times New Roman" w:cs="Times New Roman"/>
          <w:color w:val="000000" w:themeColor="text1"/>
          <w:sz w:val="24"/>
          <w:szCs w:val="24"/>
        </w:rPr>
        <w:t xml:space="preserve">devices </w:t>
      </w:r>
      <w:r w:rsidR="3CE71BD7" w:rsidRPr="00206DDA">
        <w:rPr>
          <w:rFonts w:ascii="Times New Roman" w:hAnsi="Times New Roman" w:cs="Times New Roman"/>
          <w:color w:val="000000" w:themeColor="text1"/>
          <w:sz w:val="24"/>
          <w:szCs w:val="24"/>
        </w:rPr>
        <w:t>transmit</w:t>
      </w:r>
      <w:r w:rsidR="003A35FC" w:rsidRPr="00206DDA">
        <w:rPr>
          <w:rFonts w:ascii="Times New Roman" w:hAnsi="Times New Roman" w:cs="Times New Roman"/>
          <w:color w:val="000000" w:themeColor="text1"/>
          <w:sz w:val="24"/>
          <w:szCs w:val="24"/>
        </w:rPr>
        <w:t>ted</w:t>
      </w:r>
      <w:r w:rsidR="2A378ACD" w:rsidRPr="00206DDA">
        <w:rPr>
          <w:rFonts w:ascii="Times New Roman" w:hAnsi="Times New Roman" w:cs="Times New Roman"/>
          <w:color w:val="000000" w:themeColor="text1"/>
          <w:sz w:val="24"/>
          <w:szCs w:val="24"/>
        </w:rPr>
        <w:t xml:space="preserve"> from one MKR device to the other </w:t>
      </w:r>
      <w:r w:rsidR="003A35FC" w:rsidRPr="00206DDA">
        <w:rPr>
          <w:rFonts w:ascii="Times New Roman" w:hAnsi="Times New Roman" w:cs="Times New Roman"/>
          <w:color w:val="000000" w:themeColor="text1"/>
          <w:sz w:val="24"/>
          <w:szCs w:val="24"/>
        </w:rPr>
        <w:t>because</w:t>
      </w:r>
      <w:r w:rsidR="2A378ACD" w:rsidRPr="00206DDA">
        <w:rPr>
          <w:rFonts w:ascii="Times New Roman" w:hAnsi="Times New Roman" w:cs="Times New Roman"/>
          <w:color w:val="000000" w:themeColor="text1"/>
          <w:sz w:val="24"/>
          <w:szCs w:val="24"/>
        </w:rPr>
        <w:t xml:space="preserve"> </w:t>
      </w:r>
      <w:r w:rsidR="004A01CF" w:rsidRPr="00206DDA">
        <w:rPr>
          <w:rFonts w:ascii="Times New Roman" w:hAnsi="Times New Roman" w:cs="Times New Roman"/>
          <w:color w:val="000000" w:themeColor="text1"/>
          <w:sz w:val="24"/>
          <w:szCs w:val="24"/>
        </w:rPr>
        <w:t>the data</w:t>
      </w:r>
      <w:r w:rsidR="2A378ACD" w:rsidRPr="00206DDA">
        <w:rPr>
          <w:rFonts w:ascii="Times New Roman" w:hAnsi="Times New Roman" w:cs="Times New Roman"/>
          <w:color w:val="000000" w:themeColor="text1"/>
          <w:sz w:val="24"/>
          <w:szCs w:val="24"/>
        </w:rPr>
        <w:t xml:space="preserve"> only need</w:t>
      </w:r>
      <w:r w:rsidR="003A35FC" w:rsidRPr="00206DDA">
        <w:rPr>
          <w:rFonts w:ascii="Times New Roman" w:hAnsi="Times New Roman" w:cs="Times New Roman"/>
          <w:color w:val="000000" w:themeColor="text1"/>
          <w:sz w:val="24"/>
          <w:szCs w:val="24"/>
        </w:rPr>
        <w:t>ed</w:t>
      </w:r>
      <w:r w:rsidR="2A378ACD" w:rsidRPr="00206DDA">
        <w:rPr>
          <w:rFonts w:ascii="Times New Roman" w:hAnsi="Times New Roman" w:cs="Times New Roman"/>
          <w:color w:val="000000" w:themeColor="text1"/>
          <w:sz w:val="24"/>
          <w:szCs w:val="24"/>
        </w:rPr>
        <w:t xml:space="preserve"> to </w:t>
      </w:r>
      <w:r w:rsidR="004A01CF" w:rsidRPr="00206DDA">
        <w:rPr>
          <w:rFonts w:ascii="Times New Roman" w:hAnsi="Times New Roman" w:cs="Times New Roman"/>
          <w:color w:val="000000" w:themeColor="text1"/>
          <w:sz w:val="24"/>
          <w:szCs w:val="24"/>
        </w:rPr>
        <w:t xml:space="preserve">be </w:t>
      </w:r>
      <w:r w:rsidR="00D46743" w:rsidRPr="00206DDA">
        <w:rPr>
          <w:rFonts w:ascii="Times New Roman" w:hAnsi="Times New Roman" w:cs="Times New Roman"/>
          <w:color w:val="000000" w:themeColor="text1"/>
          <w:sz w:val="24"/>
          <w:szCs w:val="24"/>
        </w:rPr>
        <w:t>transmit</w:t>
      </w:r>
      <w:r w:rsidR="004A01CF" w:rsidRPr="00206DDA">
        <w:rPr>
          <w:rFonts w:ascii="Times New Roman" w:hAnsi="Times New Roman" w:cs="Times New Roman"/>
          <w:color w:val="000000" w:themeColor="text1"/>
          <w:sz w:val="24"/>
          <w:szCs w:val="24"/>
        </w:rPr>
        <w:t>ted</w:t>
      </w:r>
      <w:r w:rsidR="00D46743" w:rsidRPr="00206DDA">
        <w:rPr>
          <w:rFonts w:ascii="Times New Roman" w:hAnsi="Times New Roman" w:cs="Times New Roman"/>
          <w:color w:val="000000" w:themeColor="text1"/>
          <w:sz w:val="24"/>
          <w:szCs w:val="24"/>
        </w:rPr>
        <w:t xml:space="preserve"> across</w:t>
      </w:r>
      <w:r w:rsidR="2A378ACD" w:rsidRPr="00206DDA">
        <w:rPr>
          <w:rFonts w:ascii="Times New Roman" w:hAnsi="Times New Roman" w:cs="Times New Roman"/>
          <w:color w:val="000000" w:themeColor="text1"/>
          <w:sz w:val="24"/>
          <w:szCs w:val="24"/>
        </w:rPr>
        <w:t xml:space="preserve"> a short distance. </w:t>
      </w:r>
    </w:p>
    <w:p w14:paraId="1DF3ED29" w14:textId="604CA50B" w:rsidR="59C48D82" w:rsidRPr="00206DDA" w:rsidRDefault="59C48D82" w:rsidP="00206DDA">
      <w:pPr>
        <w:spacing w:after="120" w:line="360" w:lineRule="auto"/>
        <w:ind w:left="720" w:firstLine="720"/>
        <w:jc w:val="both"/>
        <w:rPr>
          <w:rFonts w:ascii="Times New Roman" w:hAnsi="Times New Roman" w:cs="Times New Roman"/>
          <w:color w:val="000000" w:themeColor="text1"/>
          <w:sz w:val="24"/>
          <w:szCs w:val="24"/>
        </w:rPr>
      </w:pPr>
      <w:r w:rsidRPr="00206DDA">
        <w:rPr>
          <w:rFonts w:ascii="Times New Roman" w:hAnsi="Times New Roman" w:cs="Times New Roman"/>
          <w:color w:val="000000" w:themeColor="text1"/>
          <w:sz w:val="24"/>
          <w:szCs w:val="24"/>
        </w:rPr>
        <w:t>The ARDUINO R3, Gravity pH sensor, and the MKR 1310</w:t>
      </w:r>
      <w:r w:rsidR="53EEC139" w:rsidRPr="00206DDA">
        <w:rPr>
          <w:rFonts w:ascii="Times New Roman" w:hAnsi="Times New Roman" w:cs="Times New Roman"/>
          <w:color w:val="000000" w:themeColor="text1"/>
          <w:sz w:val="24"/>
          <w:szCs w:val="24"/>
        </w:rPr>
        <w:t xml:space="preserve"> </w:t>
      </w:r>
      <w:r w:rsidR="00D46743" w:rsidRPr="00206DDA">
        <w:rPr>
          <w:rFonts w:ascii="Times New Roman" w:hAnsi="Times New Roman" w:cs="Times New Roman"/>
          <w:color w:val="000000" w:themeColor="text1"/>
          <w:sz w:val="24"/>
          <w:szCs w:val="24"/>
        </w:rPr>
        <w:t>were</w:t>
      </w:r>
      <w:r w:rsidR="53EEC139" w:rsidRPr="00206DDA">
        <w:rPr>
          <w:rFonts w:ascii="Times New Roman" w:hAnsi="Times New Roman" w:cs="Times New Roman"/>
          <w:color w:val="000000" w:themeColor="text1"/>
          <w:sz w:val="24"/>
          <w:szCs w:val="24"/>
        </w:rPr>
        <w:t xml:space="preserve"> all stored in the FSU </w:t>
      </w:r>
      <w:r w:rsidR="00D46743" w:rsidRPr="00206DDA">
        <w:rPr>
          <w:rFonts w:ascii="Times New Roman" w:hAnsi="Times New Roman" w:cs="Times New Roman"/>
          <w:color w:val="000000" w:themeColor="text1"/>
          <w:sz w:val="24"/>
          <w:szCs w:val="24"/>
        </w:rPr>
        <w:t>housing</w:t>
      </w:r>
      <w:r w:rsidR="53EEC139" w:rsidRPr="00206DDA">
        <w:rPr>
          <w:rFonts w:ascii="Times New Roman" w:hAnsi="Times New Roman" w:cs="Times New Roman"/>
          <w:color w:val="000000" w:themeColor="text1"/>
          <w:sz w:val="24"/>
          <w:szCs w:val="24"/>
        </w:rPr>
        <w:t>. Th</w:t>
      </w:r>
      <w:r w:rsidR="00CE6DCB" w:rsidRPr="00206DDA">
        <w:rPr>
          <w:rFonts w:ascii="Times New Roman" w:hAnsi="Times New Roman" w:cs="Times New Roman"/>
          <w:color w:val="000000" w:themeColor="text1"/>
          <w:sz w:val="24"/>
          <w:szCs w:val="24"/>
        </w:rPr>
        <w:t>e</w:t>
      </w:r>
      <w:r w:rsidR="53EEC139" w:rsidRPr="00206DDA">
        <w:rPr>
          <w:rFonts w:ascii="Times New Roman" w:hAnsi="Times New Roman" w:cs="Times New Roman"/>
          <w:color w:val="000000" w:themeColor="text1"/>
          <w:sz w:val="24"/>
          <w:szCs w:val="24"/>
        </w:rPr>
        <w:t xml:space="preserve"> </w:t>
      </w:r>
      <w:r w:rsidR="00CE6DCB" w:rsidRPr="00206DDA">
        <w:rPr>
          <w:rFonts w:ascii="Times New Roman" w:hAnsi="Times New Roman" w:cs="Times New Roman"/>
          <w:color w:val="000000" w:themeColor="text1"/>
          <w:sz w:val="24"/>
          <w:szCs w:val="24"/>
        </w:rPr>
        <w:t>housing</w:t>
      </w:r>
      <w:r w:rsidR="53EEC139" w:rsidRPr="00206DDA">
        <w:rPr>
          <w:rFonts w:ascii="Times New Roman" w:hAnsi="Times New Roman" w:cs="Times New Roman"/>
          <w:color w:val="000000" w:themeColor="text1"/>
          <w:sz w:val="24"/>
          <w:szCs w:val="24"/>
        </w:rPr>
        <w:t xml:space="preserve"> </w:t>
      </w:r>
      <w:r w:rsidR="00CE6DCB" w:rsidRPr="00206DDA">
        <w:rPr>
          <w:rFonts w:ascii="Times New Roman" w:hAnsi="Times New Roman" w:cs="Times New Roman"/>
          <w:color w:val="000000" w:themeColor="text1"/>
          <w:sz w:val="24"/>
          <w:szCs w:val="24"/>
        </w:rPr>
        <w:t>was</w:t>
      </w:r>
      <w:r w:rsidR="53EEC139" w:rsidRPr="00206DDA">
        <w:rPr>
          <w:rFonts w:ascii="Times New Roman" w:hAnsi="Times New Roman" w:cs="Times New Roman"/>
          <w:color w:val="000000" w:themeColor="text1"/>
          <w:sz w:val="24"/>
          <w:szCs w:val="24"/>
        </w:rPr>
        <w:t xml:space="preserve"> modified to allow the pH sensor to </w:t>
      </w:r>
      <w:r w:rsidR="00DA1019" w:rsidRPr="00206DDA">
        <w:rPr>
          <w:rFonts w:ascii="Times New Roman" w:hAnsi="Times New Roman" w:cs="Times New Roman"/>
          <w:color w:val="000000" w:themeColor="text1"/>
          <w:sz w:val="24"/>
          <w:szCs w:val="24"/>
        </w:rPr>
        <w:t>protrude</w:t>
      </w:r>
      <w:r w:rsidR="53EEC139" w:rsidRPr="00206DDA">
        <w:rPr>
          <w:rFonts w:ascii="Times New Roman" w:hAnsi="Times New Roman" w:cs="Times New Roman"/>
          <w:color w:val="000000" w:themeColor="text1"/>
          <w:sz w:val="24"/>
          <w:szCs w:val="24"/>
        </w:rPr>
        <w:t xml:space="preserve"> from the bottom of the case directly into the ground</w:t>
      </w:r>
      <w:r w:rsidR="00B444D5" w:rsidRPr="00206DDA">
        <w:rPr>
          <w:rFonts w:ascii="Times New Roman" w:hAnsi="Times New Roman" w:cs="Times New Roman"/>
          <w:color w:val="000000" w:themeColor="text1"/>
          <w:sz w:val="24"/>
          <w:szCs w:val="24"/>
        </w:rPr>
        <w:t>, and</w:t>
      </w:r>
      <w:r w:rsidR="53EEC139" w:rsidRPr="00206DDA">
        <w:rPr>
          <w:rFonts w:ascii="Times New Roman" w:hAnsi="Times New Roman" w:cs="Times New Roman"/>
          <w:color w:val="000000" w:themeColor="text1"/>
          <w:sz w:val="24"/>
          <w:szCs w:val="24"/>
        </w:rPr>
        <w:t xml:space="preserve"> the ARDUINO R3</w:t>
      </w:r>
      <w:r w:rsidR="334133D2" w:rsidRPr="00206DDA">
        <w:rPr>
          <w:rFonts w:ascii="Times New Roman" w:hAnsi="Times New Roman" w:cs="Times New Roman"/>
          <w:color w:val="000000" w:themeColor="text1"/>
          <w:sz w:val="24"/>
          <w:szCs w:val="24"/>
        </w:rPr>
        <w:t xml:space="preserve"> and MKR 1310 </w:t>
      </w:r>
      <w:r w:rsidR="004A5E80" w:rsidRPr="00206DDA">
        <w:rPr>
          <w:rFonts w:ascii="Times New Roman" w:hAnsi="Times New Roman" w:cs="Times New Roman"/>
          <w:color w:val="000000" w:themeColor="text1"/>
          <w:sz w:val="24"/>
          <w:szCs w:val="24"/>
        </w:rPr>
        <w:t xml:space="preserve">were </w:t>
      </w:r>
      <w:r w:rsidR="334133D2" w:rsidRPr="00206DDA">
        <w:rPr>
          <w:rFonts w:ascii="Times New Roman" w:hAnsi="Times New Roman" w:cs="Times New Roman"/>
          <w:color w:val="000000" w:themeColor="text1"/>
          <w:sz w:val="24"/>
          <w:szCs w:val="24"/>
        </w:rPr>
        <w:t xml:space="preserve">mounted to a wooden shelf right above it within the case. The </w:t>
      </w:r>
      <w:r w:rsidR="0A780E50" w:rsidRPr="00206DDA">
        <w:rPr>
          <w:rFonts w:ascii="Times New Roman" w:hAnsi="Times New Roman" w:cs="Times New Roman"/>
          <w:color w:val="000000" w:themeColor="text1"/>
          <w:sz w:val="24"/>
          <w:szCs w:val="24"/>
        </w:rPr>
        <w:t>antenna</w:t>
      </w:r>
      <w:r w:rsidR="334133D2" w:rsidRPr="00206DDA">
        <w:rPr>
          <w:rFonts w:ascii="Times New Roman" w:hAnsi="Times New Roman" w:cs="Times New Roman"/>
          <w:color w:val="000000" w:themeColor="text1"/>
          <w:sz w:val="24"/>
          <w:szCs w:val="24"/>
        </w:rPr>
        <w:t xml:space="preserve"> for the MKR is extended </w:t>
      </w:r>
      <w:r w:rsidR="004A5E80" w:rsidRPr="00206DDA">
        <w:rPr>
          <w:rFonts w:ascii="Times New Roman" w:hAnsi="Times New Roman" w:cs="Times New Roman"/>
          <w:color w:val="000000" w:themeColor="text1"/>
          <w:sz w:val="24"/>
          <w:szCs w:val="24"/>
        </w:rPr>
        <w:t xml:space="preserve">through </w:t>
      </w:r>
      <w:r w:rsidR="004C6936" w:rsidRPr="00206DDA">
        <w:rPr>
          <w:rFonts w:ascii="Times New Roman" w:hAnsi="Times New Roman" w:cs="Times New Roman"/>
          <w:color w:val="000000" w:themeColor="text1"/>
          <w:sz w:val="24"/>
          <w:szCs w:val="24"/>
        </w:rPr>
        <w:t>a hole in</w:t>
      </w:r>
      <w:r w:rsidR="004A5E80" w:rsidRPr="00206DDA">
        <w:rPr>
          <w:rFonts w:ascii="Times New Roman" w:hAnsi="Times New Roman" w:cs="Times New Roman"/>
          <w:color w:val="000000" w:themeColor="text1"/>
          <w:sz w:val="24"/>
          <w:szCs w:val="24"/>
        </w:rPr>
        <w:t xml:space="preserve"> the wall of the</w:t>
      </w:r>
      <w:r w:rsidR="334133D2" w:rsidRPr="00206DDA">
        <w:rPr>
          <w:rFonts w:ascii="Times New Roman" w:hAnsi="Times New Roman" w:cs="Times New Roman"/>
          <w:color w:val="000000" w:themeColor="text1"/>
          <w:sz w:val="24"/>
          <w:szCs w:val="24"/>
        </w:rPr>
        <w:t xml:space="preserve"> case</w:t>
      </w:r>
      <w:r w:rsidR="00D158C2" w:rsidRPr="00206DDA">
        <w:rPr>
          <w:rFonts w:ascii="Times New Roman" w:hAnsi="Times New Roman" w:cs="Times New Roman"/>
          <w:color w:val="000000" w:themeColor="text1"/>
          <w:sz w:val="24"/>
          <w:szCs w:val="24"/>
        </w:rPr>
        <w:t>,</w:t>
      </w:r>
      <w:r w:rsidR="334133D2" w:rsidRPr="00206DDA">
        <w:rPr>
          <w:rFonts w:ascii="Times New Roman" w:hAnsi="Times New Roman" w:cs="Times New Roman"/>
          <w:color w:val="000000" w:themeColor="text1"/>
          <w:sz w:val="24"/>
          <w:szCs w:val="24"/>
        </w:rPr>
        <w:t xml:space="preserve"> allowing for a str</w:t>
      </w:r>
      <w:r w:rsidR="08A11413" w:rsidRPr="00206DDA">
        <w:rPr>
          <w:rFonts w:ascii="Times New Roman" w:hAnsi="Times New Roman" w:cs="Times New Roman"/>
          <w:color w:val="000000" w:themeColor="text1"/>
          <w:sz w:val="24"/>
          <w:szCs w:val="24"/>
        </w:rPr>
        <w:t xml:space="preserve">onger signal to the </w:t>
      </w:r>
      <w:r w:rsidR="2D101089" w:rsidRPr="00206DDA">
        <w:rPr>
          <w:rFonts w:ascii="Times New Roman" w:hAnsi="Times New Roman" w:cs="Times New Roman"/>
          <w:color w:val="000000" w:themeColor="text1"/>
          <w:sz w:val="24"/>
          <w:szCs w:val="24"/>
        </w:rPr>
        <w:t>receiving</w:t>
      </w:r>
      <w:r w:rsidR="08A11413" w:rsidRPr="00206DDA">
        <w:rPr>
          <w:rFonts w:ascii="Times New Roman" w:hAnsi="Times New Roman" w:cs="Times New Roman"/>
          <w:color w:val="000000" w:themeColor="text1"/>
          <w:sz w:val="24"/>
          <w:szCs w:val="24"/>
        </w:rPr>
        <w:t xml:space="preserve"> device.</w:t>
      </w:r>
      <w:r w:rsidR="7AF674AD" w:rsidRPr="00206DDA">
        <w:rPr>
          <w:rFonts w:ascii="Times New Roman" w:hAnsi="Times New Roman" w:cs="Times New Roman"/>
          <w:color w:val="000000" w:themeColor="text1"/>
          <w:sz w:val="24"/>
          <w:szCs w:val="24"/>
        </w:rPr>
        <w:t xml:space="preserve"> </w:t>
      </w:r>
    </w:p>
    <w:p w14:paraId="6F6A6F62" w14:textId="60B37E8F" w:rsidR="48DA4F50" w:rsidRPr="00206DDA" w:rsidRDefault="0073447D" w:rsidP="00206DDA">
      <w:pPr>
        <w:spacing w:after="120" w:line="360" w:lineRule="auto"/>
        <w:ind w:left="720" w:firstLine="720"/>
        <w:jc w:val="both"/>
        <w:rPr>
          <w:rFonts w:ascii="Times New Roman" w:hAnsi="Times New Roman" w:cs="Times New Roman"/>
          <w:color w:val="000000" w:themeColor="text1"/>
          <w:sz w:val="24"/>
          <w:szCs w:val="24"/>
        </w:rPr>
      </w:pPr>
      <w:r w:rsidRPr="00206DDA">
        <w:rPr>
          <w:rFonts w:ascii="Times New Roman" w:hAnsi="Times New Roman" w:cs="Times New Roman"/>
          <w:color w:val="000000" w:themeColor="text1"/>
          <w:sz w:val="24"/>
          <w:szCs w:val="24"/>
        </w:rPr>
        <w:lastRenderedPageBreak/>
        <w:t>The</w:t>
      </w:r>
      <w:r w:rsidR="000E0EC5" w:rsidRPr="00206DDA">
        <w:rPr>
          <w:rFonts w:ascii="Times New Roman" w:hAnsi="Times New Roman" w:cs="Times New Roman"/>
          <w:noProof/>
          <w:color w:val="000000" w:themeColor="text1"/>
          <w:sz w:val="24"/>
          <w:szCs w:val="24"/>
        </w:rPr>
        <w:drawing>
          <wp:anchor distT="0" distB="0" distL="114300" distR="114300" simplePos="0" relativeHeight="251669504" behindDoc="0" locked="0" layoutInCell="1" allowOverlap="1" wp14:anchorId="16152144" wp14:editId="4D10DAAE">
            <wp:simplePos x="0" y="0"/>
            <wp:positionH relativeFrom="page">
              <wp:align>center</wp:align>
            </wp:positionH>
            <wp:positionV relativeFrom="page">
              <wp:posOffset>2787650</wp:posOffset>
            </wp:positionV>
            <wp:extent cx="2871216" cy="3282696"/>
            <wp:effectExtent l="0" t="0" r="5715" b="0"/>
            <wp:wrapThrough wrapText="bothSides">
              <wp:wrapPolygon edited="0">
                <wp:start x="0" y="0"/>
                <wp:lineTo x="0" y="21437"/>
                <wp:lineTo x="21500" y="21437"/>
                <wp:lineTo x="21500" y="0"/>
                <wp:lineTo x="0" y="0"/>
              </wp:wrapPolygon>
            </wp:wrapThrough>
            <wp:docPr id="1705128289" name="Picture 1705128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1216" cy="3282696"/>
                    </a:xfrm>
                    <a:prstGeom prst="rect">
                      <a:avLst/>
                    </a:prstGeom>
                  </pic:spPr>
                </pic:pic>
              </a:graphicData>
            </a:graphic>
            <wp14:sizeRelH relativeFrom="margin">
              <wp14:pctWidth>0</wp14:pctWidth>
            </wp14:sizeRelH>
            <wp14:sizeRelV relativeFrom="margin">
              <wp14:pctHeight>0</wp14:pctHeight>
            </wp14:sizeRelV>
          </wp:anchor>
        </w:drawing>
      </w:r>
      <w:r w:rsidR="7AF674AD" w:rsidRPr="00206DDA">
        <w:rPr>
          <w:rFonts w:ascii="Times New Roman" w:hAnsi="Times New Roman" w:cs="Times New Roman"/>
          <w:color w:val="000000" w:themeColor="text1"/>
          <w:sz w:val="24"/>
          <w:szCs w:val="24"/>
        </w:rPr>
        <w:t xml:space="preserve"> second ARDUINO MKR 1310 </w:t>
      </w:r>
      <w:r w:rsidR="00D158C2" w:rsidRPr="00206DDA">
        <w:rPr>
          <w:rFonts w:ascii="Times New Roman" w:hAnsi="Times New Roman" w:cs="Times New Roman"/>
          <w:color w:val="000000" w:themeColor="text1"/>
          <w:sz w:val="24"/>
          <w:szCs w:val="24"/>
        </w:rPr>
        <w:t>was</w:t>
      </w:r>
      <w:r w:rsidR="7AF674AD" w:rsidRPr="00206DDA">
        <w:rPr>
          <w:rFonts w:ascii="Times New Roman" w:hAnsi="Times New Roman" w:cs="Times New Roman"/>
          <w:color w:val="000000" w:themeColor="text1"/>
          <w:sz w:val="24"/>
          <w:szCs w:val="24"/>
        </w:rPr>
        <w:t xml:space="preserve"> connected through a serial port to the</w:t>
      </w:r>
      <w:r w:rsidR="12873614" w:rsidRPr="00206DDA">
        <w:rPr>
          <w:rFonts w:ascii="Times New Roman" w:hAnsi="Times New Roman" w:cs="Times New Roman"/>
          <w:color w:val="000000" w:themeColor="text1"/>
          <w:sz w:val="24"/>
          <w:szCs w:val="24"/>
        </w:rPr>
        <w:t xml:space="preserve"> </w:t>
      </w:r>
      <w:r w:rsidR="607949D0" w:rsidRPr="00206DDA">
        <w:rPr>
          <w:rFonts w:ascii="Times New Roman" w:hAnsi="Times New Roman" w:cs="Times New Roman"/>
          <w:color w:val="000000" w:themeColor="text1"/>
          <w:sz w:val="24"/>
          <w:szCs w:val="24"/>
        </w:rPr>
        <w:t>technician's</w:t>
      </w:r>
      <w:r w:rsidR="12873614" w:rsidRPr="00206DDA">
        <w:rPr>
          <w:rFonts w:ascii="Times New Roman" w:hAnsi="Times New Roman" w:cs="Times New Roman"/>
          <w:color w:val="000000" w:themeColor="text1"/>
          <w:sz w:val="24"/>
          <w:szCs w:val="24"/>
        </w:rPr>
        <w:t xml:space="preserve"> </w:t>
      </w:r>
      <w:r w:rsidR="2CFD021E" w:rsidRPr="00206DDA">
        <w:rPr>
          <w:rFonts w:ascii="Times New Roman" w:hAnsi="Times New Roman" w:cs="Times New Roman"/>
          <w:color w:val="000000" w:themeColor="text1"/>
          <w:sz w:val="24"/>
          <w:szCs w:val="24"/>
        </w:rPr>
        <w:t>computer</w:t>
      </w:r>
      <w:r w:rsidR="12873614" w:rsidRPr="00206DDA">
        <w:rPr>
          <w:rFonts w:ascii="Times New Roman" w:hAnsi="Times New Roman" w:cs="Times New Roman"/>
          <w:color w:val="000000" w:themeColor="text1"/>
          <w:sz w:val="24"/>
          <w:szCs w:val="24"/>
        </w:rPr>
        <w:t xml:space="preserve"> </w:t>
      </w:r>
      <w:r w:rsidR="6C7213BB" w:rsidRPr="00206DDA">
        <w:rPr>
          <w:rFonts w:ascii="Times New Roman" w:hAnsi="Times New Roman" w:cs="Times New Roman"/>
          <w:color w:val="000000" w:themeColor="text1"/>
          <w:sz w:val="24"/>
          <w:szCs w:val="24"/>
        </w:rPr>
        <w:t>to</w:t>
      </w:r>
      <w:r w:rsidR="12873614" w:rsidRPr="00206DDA">
        <w:rPr>
          <w:rFonts w:ascii="Times New Roman" w:hAnsi="Times New Roman" w:cs="Times New Roman"/>
          <w:color w:val="000000" w:themeColor="text1"/>
          <w:sz w:val="24"/>
          <w:szCs w:val="24"/>
        </w:rPr>
        <w:t xml:space="preserve"> receive the data. </w:t>
      </w:r>
      <w:r w:rsidR="7E22A352" w:rsidRPr="00206DDA">
        <w:rPr>
          <w:rFonts w:ascii="Times New Roman" w:hAnsi="Times New Roman" w:cs="Times New Roman"/>
          <w:color w:val="000000" w:themeColor="text1"/>
          <w:sz w:val="24"/>
          <w:szCs w:val="24"/>
        </w:rPr>
        <w:t xml:space="preserve">This data </w:t>
      </w:r>
      <w:r w:rsidR="00B77B46" w:rsidRPr="00206DDA">
        <w:rPr>
          <w:rFonts w:ascii="Times New Roman" w:hAnsi="Times New Roman" w:cs="Times New Roman"/>
          <w:color w:val="000000" w:themeColor="text1"/>
          <w:sz w:val="24"/>
          <w:szCs w:val="24"/>
        </w:rPr>
        <w:t xml:space="preserve">can </w:t>
      </w:r>
      <w:r w:rsidR="7E22A352" w:rsidRPr="00206DDA">
        <w:rPr>
          <w:rFonts w:ascii="Times New Roman" w:hAnsi="Times New Roman" w:cs="Times New Roman"/>
          <w:color w:val="000000" w:themeColor="text1"/>
          <w:sz w:val="24"/>
          <w:szCs w:val="24"/>
        </w:rPr>
        <w:t>be displayed through the ARDUINO IDE</w:t>
      </w:r>
      <w:r w:rsidR="00650E8C" w:rsidRPr="00206DDA">
        <w:rPr>
          <w:rFonts w:ascii="Times New Roman" w:hAnsi="Times New Roman" w:cs="Times New Roman"/>
          <w:color w:val="000000" w:themeColor="text1"/>
          <w:sz w:val="24"/>
          <w:szCs w:val="24"/>
        </w:rPr>
        <w:t>’s</w:t>
      </w:r>
      <w:r w:rsidR="7E22A352" w:rsidRPr="00206DDA">
        <w:rPr>
          <w:rFonts w:ascii="Times New Roman" w:hAnsi="Times New Roman" w:cs="Times New Roman"/>
          <w:color w:val="000000" w:themeColor="text1"/>
          <w:sz w:val="24"/>
          <w:szCs w:val="24"/>
        </w:rPr>
        <w:t xml:space="preserve"> serial monitor. Using the serial plotter tool of the ARDUINO IDE</w:t>
      </w:r>
      <w:r w:rsidR="00194AB3" w:rsidRPr="00206DDA">
        <w:rPr>
          <w:rFonts w:ascii="Times New Roman" w:hAnsi="Times New Roman" w:cs="Times New Roman"/>
          <w:color w:val="000000" w:themeColor="text1"/>
          <w:sz w:val="24"/>
          <w:szCs w:val="24"/>
        </w:rPr>
        <w:t>,</w:t>
      </w:r>
      <w:r w:rsidR="7E22A352" w:rsidRPr="00206DDA">
        <w:rPr>
          <w:rFonts w:ascii="Times New Roman" w:hAnsi="Times New Roman" w:cs="Times New Roman"/>
          <w:color w:val="000000" w:themeColor="text1"/>
          <w:sz w:val="24"/>
          <w:szCs w:val="24"/>
        </w:rPr>
        <w:t xml:space="preserve"> graph</w:t>
      </w:r>
      <w:r w:rsidR="00194AB3" w:rsidRPr="00206DDA">
        <w:rPr>
          <w:rFonts w:ascii="Times New Roman" w:hAnsi="Times New Roman" w:cs="Times New Roman"/>
          <w:color w:val="000000" w:themeColor="text1"/>
          <w:sz w:val="24"/>
          <w:szCs w:val="24"/>
        </w:rPr>
        <w:t>s</w:t>
      </w:r>
      <w:r w:rsidR="7E22A352" w:rsidRPr="00206DDA">
        <w:rPr>
          <w:rFonts w:ascii="Times New Roman" w:hAnsi="Times New Roman" w:cs="Times New Roman"/>
          <w:color w:val="000000" w:themeColor="text1"/>
          <w:sz w:val="24"/>
          <w:szCs w:val="24"/>
        </w:rPr>
        <w:t xml:space="preserve"> </w:t>
      </w:r>
      <w:r w:rsidR="00194AB3" w:rsidRPr="00206DDA">
        <w:rPr>
          <w:rFonts w:ascii="Times New Roman" w:hAnsi="Times New Roman" w:cs="Times New Roman"/>
          <w:color w:val="000000" w:themeColor="text1"/>
          <w:sz w:val="24"/>
          <w:szCs w:val="24"/>
        </w:rPr>
        <w:t>may easily</w:t>
      </w:r>
      <w:r w:rsidR="7E22A352" w:rsidRPr="00206DDA">
        <w:rPr>
          <w:rFonts w:ascii="Times New Roman" w:hAnsi="Times New Roman" w:cs="Times New Roman"/>
          <w:color w:val="000000" w:themeColor="text1"/>
          <w:sz w:val="24"/>
          <w:szCs w:val="24"/>
        </w:rPr>
        <w:t xml:space="preserve"> be </w:t>
      </w:r>
      <w:r w:rsidR="00987A4D" w:rsidRPr="00206DDA">
        <w:rPr>
          <w:rFonts w:ascii="Times New Roman" w:hAnsi="Times New Roman" w:cs="Times New Roman"/>
          <w:color w:val="000000" w:themeColor="text1"/>
          <w:sz w:val="24"/>
          <w:szCs w:val="24"/>
        </w:rPr>
        <w:t xml:space="preserve">generated and </w:t>
      </w:r>
      <w:r w:rsidR="7E22A352" w:rsidRPr="00206DDA">
        <w:rPr>
          <w:rFonts w:ascii="Times New Roman" w:hAnsi="Times New Roman" w:cs="Times New Roman"/>
          <w:color w:val="000000" w:themeColor="text1"/>
          <w:sz w:val="24"/>
          <w:szCs w:val="24"/>
        </w:rPr>
        <w:t xml:space="preserve">displayed </w:t>
      </w:r>
      <w:r w:rsidR="00987A4D" w:rsidRPr="00206DDA">
        <w:rPr>
          <w:rFonts w:ascii="Times New Roman" w:hAnsi="Times New Roman" w:cs="Times New Roman"/>
          <w:color w:val="000000" w:themeColor="text1"/>
          <w:sz w:val="24"/>
          <w:szCs w:val="24"/>
        </w:rPr>
        <w:t xml:space="preserve">for </w:t>
      </w:r>
      <w:r w:rsidR="67F18688" w:rsidRPr="00206DDA">
        <w:rPr>
          <w:rFonts w:ascii="Times New Roman" w:hAnsi="Times New Roman" w:cs="Times New Roman"/>
          <w:color w:val="000000" w:themeColor="text1"/>
          <w:sz w:val="24"/>
          <w:szCs w:val="24"/>
        </w:rPr>
        <w:t xml:space="preserve">quick </w:t>
      </w:r>
      <w:r w:rsidR="00987A4D" w:rsidRPr="00206DDA">
        <w:rPr>
          <w:rFonts w:ascii="Times New Roman" w:hAnsi="Times New Roman" w:cs="Times New Roman"/>
          <w:color w:val="000000" w:themeColor="text1"/>
          <w:sz w:val="24"/>
          <w:szCs w:val="24"/>
        </w:rPr>
        <w:t xml:space="preserve">and convenient </w:t>
      </w:r>
      <w:r w:rsidR="73E7891D" w:rsidRPr="00206DDA">
        <w:rPr>
          <w:rFonts w:ascii="Times New Roman" w:hAnsi="Times New Roman" w:cs="Times New Roman"/>
          <w:color w:val="000000" w:themeColor="text1"/>
          <w:sz w:val="24"/>
          <w:szCs w:val="24"/>
        </w:rPr>
        <w:t>demonstration</w:t>
      </w:r>
      <w:r w:rsidR="006C3962" w:rsidRPr="00206DDA">
        <w:rPr>
          <w:rFonts w:ascii="Times New Roman" w:hAnsi="Times New Roman" w:cs="Times New Roman"/>
          <w:color w:val="000000" w:themeColor="text1"/>
          <w:sz w:val="24"/>
          <w:szCs w:val="24"/>
        </w:rPr>
        <w:t>,</w:t>
      </w:r>
      <w:r w:rsidR="67F18688" w:rsidRPr="00206DDA">
        <w:rPr>
          <w:rFonts w:ascii="Times New Roman" w:hAnsi="Times New Roman" w:cs="Times New Roman"/>
          <w:color w:val="000000" w:themeColor="text1"/>
          <w:sz w:val="24"/>
          <w:szCs w:val="24"/>
        </w:rPr>
        <w:t xml:space="preserve"> if </w:t>
      </w:r>
      <w:r w:rsidR="006C3962" w:rsidRPr="00206DDA">
        <w:rPr>
          <w:rFonts w:ascii="Times New Roman" w:hAnsi="Times New Roman" w:cs="Times New Roman"/>
          <w:color w:val="000000" w:themeColor="text1"/>
          <w:sz w:val="24"/>
          <w:szCs w:val="24"/>
        </w:rPr>
        <w:t>desired</w:t>
      </w:r>
      <w:r w:rsidR="67F18688" w:rsidRPr="00206DDA">
        <w:rPr>
          <w:rFonts w:ascii="Times New Roman" w:hAnsi="Times New Roman" w:cs="Times New Roman"/>
          <w:color w:val="000000" w:themeColor="text1"/>
          <w:sz w:val="24"/>
          <w:szCs w:val="24"/>
        </w:rPr>
        <w:t xml:space="preserve">. </w:t>
      </w:r>
      <w:r w:rsidR="61BBAF63" w:rsidRPr="00206DDA">
        <w:rPr>
          <w:rFonts w:ascii="Times New Roman" w:hAnsi="Times New Roman" w:cs="Times New Roman"/>
          <w:color w:val="000000" w:themeColor="text1"/>
          <w:sz w:val="24"/>
          <w:szCs w:val="24"/>
        </w:rPr>
        <w:t xml:space="preserve">The </w:t>
      </w:r>
      <w:r w:rsidR="004444B5" w:rsidRPr="00206DDA">
        <w:rPr>
          <w:rFonts w:ascii="Times New Roman" w:hAnsi="Times New Roman" w:cs="Times New Roman"/>
          <w:color w:val="000000" w:themeColor="text1"/>
          <w:sz w:val="24"/>
          <w:szCs w:val="24"/>
        </w:rPr>
        <w:t xml:space="preserve">transmitted </w:t>
      </w:r>
      <w:r w:rsidR="61BBAF63" w:rsidRPr="00206DDA">
        <w:rPr>
          <w:rFonts w:ascii="Times New Roman" w:hAnsi="Times New Roman" w:cs="Times New Roman"/>
          <w:color w:val="000000" w:themeColor="text1"/>
          <w:sz w:val="24"/>
          <w:szCs w:val="24"/>
        </w:rPr>
        <w:t xml:space="preserve">data </w:t>
      </w:r>
      <w:r w:rsidR="00C63758" w:rsidRPr="00206DDA">
        <w:rPr>
          <w:rFonts w:ascii="Times New Roman" w:hAnsi="Times New Roman" w:cs="Times New Roman"/>
          <w:color w:val="000000" w:themeColor="text1"/>
          <w:sz w:val="24"/>
          <w:szCs w:val="24"/>
        </w:rPr>
        <w:t xml:space="preserve">came from the </w:t>
      </w:r>
      <w:r w:rsidR="61BBAF63" w:rsidRPr="00206DDA">
        <w:rPr>
          <w:rFonts w:ascii="Times New Roman" w:hAnsi="Times New Roman" w:cs="Times New Roman"/>
          <w:color w:val="000000" w:themeColor="text1"/>
          <w:sz w:val="24"/>
          <w:szCs w:val="24"/>
        </w:rPr>
        <w:t>stor</w:t>
      </w:r>
      <w:r w:rsidR="00C63758" w:rsidRPr="00206DDA">
        <w:rPr>
          <w:rFonts w:ascii="Times New Roman" w:hAnsi="Times New Roman" w:cs="Times New Roman"/>
          <w:color w:val="000000" w:themeColor="text1"/>
          <w:sz w:val="24"/>
          <w:szCs w:val="24"/>
        </w:rPr>
        <w:t>age unit</w:t>
      </w:r>
      <w:r w:rsidR="61BBAF63" w:rsidRPr="00206DDA">
        <w:rPr>
          <w:rFonts w:ascii="Times New Roman" w:hAnsi="Times New Roman" w:cs="Times New Roman"/>
          <w:color w:val="000000" w:themeColor="text1"/>
          <w:sz w:val="24"/>
          <w:szCs w:val="24"/>
        </w:rPr>
        <w:t xml:space="preserve"> on the MKR device</w:t>
      </w:r>
      <w:r w:rsidR="00C63758" w:rsidRPr="00206DDA">
        <w:rPr>
          <w:rFonts w:ascii="Times New Roman" w:hAnsi="Times New Roman" w:cs="Times New Roman"/>
          <w:color w:val="000000" w:themeColor="text1"/>
          <w:sz w:val="24"/>
          <w:szCs w:val="24"/>
        </w:rPr>
        <w:t>, which</w:t>
      </w:r>
      <w:r w:rsidR="61BBAF63" w:rsidRPr="00206DDA">
        <w:rPr>
          <w:rFonts w:ascii="Times New Roman" w:hAnsi="Times New Roman" w:cs="Times New Roman"/>
          <w:color w:val="000000" w:themeColor="text1"/>
          <w:sz w:val="24"/>
          <w:szCs w:val="24"/>
        </w:rPr>
        <w:t xml:space="preserve"> will normally be transferred directly to the technician's</w:t>
      </w:r>
      <w:r w:rsidR="00A14025" w:rsidRPr="00206DDA">
        <w:rPr>
          <w:rFonts w:ascii="Times New Roman" w:hAnsi="Times New Roman" w:cs="Times New Roman"/>
          <w:color w:val="000000" w:themeColor="text1"/>
          <w:sz w:val="24"/>
          <w:szCs w:val="24"/>
        </w:rPr>
        <w:t xml:space="preserve"> </w:t>
      </w:r>
      <w:r w:rsidR="61BBAF63" w:rsidRPr="00206DDA">
        <w:rPr>
          <w:rFonts w:ascii="Times New Roman" w:hAnsi="Times New Roman" w:cs="Times New Roman"/>
          <w:color w:val="000000" w:themeColor="text1"/>
          <w:sz w:val="24"/>
          <w:szCs w:val="24"/>
        </w:rPr>
        <w:t xml:space="preserve">computer. Once the data is received, it can </w:t>
      </w:r>
      <w:r w:rsidR="4C14B70F" w:rsidRPr="00206DDA">
        <w:rPr>
          <w:rFonts w:ascii="Times New Roman" w:hAnsi="Times New Roman" w:cs="Times New Roman"/>
          <w:color w:val="000000" w:themeColor="text1"/>
          <w:sz w:val="24"/>
          <w:szCs w:val="24"/>
        </w:rPr>
        <w:t>immediately</w:t>
      </w:r>
      <w:r w:rsidR="61BBAF63" w:rsidRPr="00206DDA">
        <w:rPr>
          <w:rFonts w:ascii="Times New Roman" w:hAnsi="Times New Roman" w:cs="Times New Roman"/>
          <w:color w:val="000000" w:themeColor="text1"/>
          <w:sz w:val="24"/>
          <w:szCs w:val="24"/>
        </w:rPr>
        <w:t xml:space="preserve"> be exported into a .csv file </w:t>
      </w:r>
      <w:r w:rsidR="00AF7426" w:rsidRPr="00206DDA">
        <w:rPr>
          <w:rFonts w:ascii="Times New Roman" w:hAnsi="Times New Roman" w:cs="Times New Roman"/>
          <w:color w:val="000000" w:themeColor="text1"/>
          <w:sz w:val="24"/>
          <w:szCs w:val="24"/>
        </w:rPr>
        <w:t>or</w:t>
      </w:r>
      <w:r w:rsidR="61BBAF63" w:rsidRPr="00206DDA">
        <w:rPr>
          <w:rFonts w:ascii="Times New Roman" w:hAnsi="Times New Roman" w:cs="Times New Roman"/>
          <w:color w:val="000000" w:themeColor="text1"/>
          <w:sz w:val="24"/>
          <w:szCs w:val="24"/>
        </w:rPr>
        <w:t xml:space="preserve"> imported into Excel for the NYSDEC to </w:t>
      </w:r>
      <w:r w:rsidR="2B6729A8" w:rsidRPr="00206DDA">
        <w:rPr>
          <w:rFonts w:ascii="Times New Roman" w:hAnsi="Times New Roman" w:cs="Times New Roman"/>
          <w:color w:val="000000" w:themeColor="text1"/>
          <w:sz w:val="24"/>
          <w:szCs w:val="24"/>
        </w:rPr>
        <w:t>analyze</w:t>
      </w:r>
      <w:r w:rsidR="61BBAF63" w:rsidRPr="00206DDA">
        <w:rPr>
          <w:rFonts w:ascii="Times New Roman" w:hAnsi="Times New Roman" w:cs="Times New Roman"/>
          <w:color w:val="000000" w:themeColor="text1"/>
          <w:sz w:val="24"/>
          <w:szCs w:val="24"/>
        </w:rPr>
        <w:t xml:space="preserve">. </w:t>
      </w:r>
    </w:p>
    <w:p w14:paraId="5EB4482D" w14:textId="1BF4B5EF" w:rsidR="008A7CAC" w:rsidRPr="00206DDA" w:rsidRDefault="008A7CAC" w:rsidP="00206DDA">
      <w:pPr>
        <w:spacing w:line="360" w:lineRule="auto"/>
        <w:ind w:left="720" w:firstLine="720"/>
        <w:jc w:val="both"/>
        <w:rPr>
          <w:rFonts w:ascii="Times New Roman" w:hAnsi="Times New Roman" w:cs="Times New Roman"/>
          <w:color w:val="000000" w:themeColor="text1"/>
          <w:sz w:val="24"/>
          <w:szCs w:val="24"/>
        </w:rPr>
      </w:pPr>
    </w:p>
    <w:p w14:paraId="0825EFB7" w14:textId="77777777" w:rsidR="008A7CAC" w:rsidRPr="00206DDA" w:rsidRDefault="008A7CAC" w:rsidP="00206DDA">
      <w:pPr>
        <w:spacing w:line="360" w:lineRule="auto"/>
        <w:ind w:left="720" w:firstLine="720"/>
        <w:jc w:val="both"/>
        <w:rPr>
          <w:rFonts w:ascii="Times New Roman" w:hAnsi="Times New Roman" w:cs="Times New Roman"/>
          <w:color w:val="000000" w:themeColor="text1"/>
          <w:sz w:val="24"/>
          <w:szCs w:val="24"/>
        </w:rPr>
      </w:pPr>
    </w:p>
    <w:p w14:paraId="24E27AF4" w14:textId="77777777" w:rsidR="008A7CAC" w:rsidRPr="00206DDA" w:rsidRDefault="008A7CAC" w:rsidP="00206DDA">
      <w:pPr>
        <w:spacing w:line="360" w:lineRule="auto"/>
        <w:ind w:left="720" w:firstLine="720"/>
        <w:jc w:val="both"/>
        <w:rPr>
          <w:rFonts w:ascii="Times New Roman" w:hAnsi="Times New Roman" w:cs="Times New Roman"/>
          <w:color w:val="000000" w:themeColor="text1"/>
          <w:sz w:val="24"/>
          <w:szCs w:val="24"/>
        </w:rPr>
      </w:pPr>
    </w:p>
    <w:p w14:paraId="00E9556A" w14:textId="77777777" w:rsidR="008A7CAC" w:rsidRPr="00206DDA" w:rsidRDefault="008A7CAC" w:rsidP="00206DDA">
      <w:pPr>
        <w:spacing w:line="360" w:lineRule="auto"/>
        <w:ind w:left="720" w:firstLine="720"/>
        <w:jc w:val="both"/>
        <w:rPr>
          <w:rFonts w:ascii="Times New Roman" w:hAnsi="Times New Roman" w:cs="Times New Roman"/>
          <w:color w:val="000000" w:themeColor="text1"/>
          <w:sz w:val="24"/>
          <w:szCs w:val="24"/>
        </w:rPr>
      </w:pPr>
    </w:p>
    <w:p w14:paraId="15D313D0" w14:textId="77777777" w:rsidR="008A7CAC" w:rsidRPr="00206DDA" w:rsidRDefault="008A7CAC" w:rsidP="00206DDA">
      <w:pPr>
        <w:spacing w:line="360" w:lineRule="auto"/>
        <w:ind w:left="720" w:firstLine="720"/>
        <w:jc w:val="both"/>
        <w:rPr>
          <w:rFonts w:ascii="Times New Roman" w:hAnsi="Times New Roman" w:cs="Times New Roman"/>
          <w:color w:val="000000" w:themeColor="text1"/>
          <w:sz w:val="24"/>
          <w:szCs w:val="24"/>
        </w:rPr>
      </w:pPr>
    </w:p>
    <w:p w14:paraId="23E8B793" w14:textId="77777777" w:rsidR="008A7CAC" w:rsidRPr="00206DDA" w:rsidRDefault="008A7CAC" w:rsidP="00206DDA">
      <w:pPr>
        <w:spacing w:line="360" w:lineRule="auto"/>
        <w:ind w:left="720" w:firstLine="720"/>
        <w:jc w:val="both"/>
        <w:rPr>
          <w:rFonts w:ascii="Times New Roman" w:hAnsi="Times New Roman" w:cs="Times New Roman"/>
          <w:color w:val="000000" w:themeColor="text1"/>
          <w:sz w:val="24"/>
          <w:szCs w:val="24"/>
        </w:rPr>
      </w:pPr>
    </w:p>
    <w:p w14:paraId="2CAFF712" w14:textId="77777777" w:rsidR="008A7CAC" w:rsidRPr="00206DDA" w:rsidRDefault="008A7CAC" w:rsidP="00206DDA">
      <w:pPr>
        <w:spacing w:line="360" w:lineRule="auto"/>
        <w:ind w:left="720" w:firstLine="720"/>
        <w:jc w:val="both"/>
        <w:rPr>
          <w:rFonts w:ascii="Times New Roman" w:hAnsi="Times New Roman" w:cs="Times New Roman"/>
          <w:color w:val="000000" w:themeColor="text1"/>
          <w:sz w:val="24"/>
          <w:szCs w:val="24"/>
        </w:rPr>
      </w:pPr>
    </w:p>
    <w:p w14:paraId="0344717F" w14:textId="77777777" w:rsidR="008A7CAC" w:rsidRPr="00206DDA" w:rsidRDefault="008A7CAC" w:rsidP="00206DDA">
      <w:pPr>
        <w:spacing w:line="360" w:lineRule="auto"/>
        <w:ind w:left="720" w:firstLine="720"/>
        <w:jc w:val="both"/>
        <w:rPr>
          <w:rFonts w:ascii="Times New Roman" w:hAnsi="Times New Roman" w:cs="Times New Roman"/>
          <w:color w:val="000000" w:themeColor="text1"/>
          <w:sz w:val="24"/>
          <w:szCs w:val="24"/>
        </w:rPr>
      </w:pPr>
    </w:p>
    <w:p w14:paraId="13B0B40A" w14:textId="60690AE8" w:rsidR="008A7CAC" w:rsidRPr="00206DDA" w:rsidRDefault="004F3030" w:rsidP="00206DDA">
      <w:pPr>
        <w:spacing w:line="360" w:lineRule="auto"/>
        <w:ind w:left="720" w:firstLine="720"/>
        <w:jc w:val="both"/>
        <w:rPr>
          <w:rFonts w:ascii="Times New Roman" w:hAnsi="Times New Roman" w:cs="Times New Roman"/>
          <w:color w:val="000000" w:themeColor="text1"/>
          <w:sz w:val="24"/>
          <w:szCs w:val="24"/>
        </w:rPr>
      </w:pPr>
      <w:r w:rsidRPr="00206DDA">
        <w:rPr>
          <w:rFonts w:ascii="Times New Roman" w:hAnsi="Times New Roman" w:cs="Times New Roman"/>
          <w:color w:val="000000" w:themeColor="text1"/>
          <w:sz w:val="24"/>
          <w:szCs w:val="24"/>
        </w:rPr>
        <mc:AlternateContent>
          <mc:Choice Requires="wps">
            <w:drawing>
              <wp:anchor distT="0" distB="0" distL="114300" distR="114300" simplePos="0" relativeHeight="251613184" behindDoc="0" locked="0" layoutInCell="1" allowOverlap="1" wp14:anchorId="37B5EDDD" wp14:editId="38D4401F">
                <wp:simplePos x="0" y="0"/>
                <wp:positionH relativeFrom="column">
                  <wp:posOffset>1506855</wp:posOffset>
                </wp:positionH>
                <wp:positionV relativeFrom="paragraph">
                  <wp:posOffset>3297555</wp:posOffset>
                </wp:positionV>
                <wp:extent cx="3378200" cy="235585"/>
                <wp:effectExtent l="0" t="0" r="12700" b="12065"/>
                <wp:wrapThrough wrapText="bothSides">
                  <wp:wrapPolygon edited="0">
                    <wp:start x="0" y="0"/>
                    <wp:lineTo x="0" y="20960"/>
                    <wp:lineTo x="21559" y="20960"/>
                    <wp:lineTo x="21559" y="0"/>
                    <wp:lineTo x="0" y="0"/>
                  </wp:wrapPolygon>
                </wp:wrapThrough>
                <wp:docPr id="1199849012" name="Text Box 1"/>
                <wp:cNvGraphicFramePr/>
                <a:graphic xmlns:a="http://schemas.openxmlformats.org/drawingml/2006/main">
                  <a:graphicData uri="http://schemas.microsoft.com/office/word/2010/wordprocessingShape">
                    <wps:wsp>
                      <wps:cNvSpPr txBox="1"/>
                      <wps:spPr>
                        <a:xfrm>
                          <a:off x="0" y="0"/>
                          <a:ext cx="3378200" cy="235585"/>
                        </a:xfrm>
                        <a:prstGeom prst="rect">
                          <a:avLst/>
                        </a:prstGeom>
                        <a:noFill/>
                        <a:ln>
                          <a:noFill/>
                        </a:ln>
                      </wps:spPr>
                      <wps:txbx>
                        <w:txbxContent>
                          <w:p w14:paraId="4E78CFC7" w14:textId="77777777" w:rsidR="00A14025" w:rsidRPr="002368CF" w:rsidRDefault="00A14025" w:rsidP="002368CF">
                            <w:pPr>
                              <w:pStyle w:val="Caption"/>
                              <w:jc w:val="center"/>
                              <w:rPr>
                                <w:rFonts w:ascii="Times New Roman" w:hAnsi="Times New Roman" w:cs="Times New Roman"/>
                                <w:b/>
                                <w:bCs/>
                                <w:color w:val="000000" w:themeColor="text1"/>
                                <w:sz w:val="24"/>
                                <w:szCs w:val="24"/>
                                <w:u w:val="single"/>
                              </w:rPr>
                            </w:pPr>
                            <w:r w:rsidRPr="002368CF">
                              <w:rPr>
                                <w:rFonts w:ascii="Times New Roman" w:hAnsi="Times New Roman" w:cs="Times New Roman"/>
                                <w:b/>
                                <w:bCs/>
                                <w:color w:val="000000" w:themeColor="text1"/>
                                <w:sz w:val="24"/>
                                <w:szCs w:val="24"/>
                                <w:u w:val="single"/>
                              </w:rPr>
                              <w:t xml:space="preserve">Figure </w:t>
                            </w:r>
                            <w:r w:rsidR="00A64BAE">
                              <w:rPr>
                                <w:rFonts w:ascii="Times New Roman" w:hAnsi="Times New Roman" w:cs="Times New Roman"/>
                                <w:b/>
                                <w:bCs/>
                                <w:color w:val="000000" w:themeColor="text1"/>
                                <w:sz w:val="24"/>
                                <w:szCs w:val="24"/>
                                <w:u w:val="single"/>
                              </w:rPr>
                              <w:t>7</w:t>
                            </w:r>
                            <w:r w:rsidRPr="002368CF">
                              <w:rPr>
                                <w:rFonts w:ascii="Times New Roman" w:hAnsi="Times New Roman" w:cs="Times New Roman"/>
                                <w:b/>
                                <w:bCs/>
                                <w:color w:val="000000" w:themeColor="text1"/>
                                <w:sz w:val="24"/>
                                <w:szCs w:val="24"/>
                                <w:u w:val="single"/>
                              </w:rPr>
                              <w:t xml:space="preserve">: Field Sensor Unit </w:t>
                            </w:r>
                            <w:r w:rsidR="00B77392">
                              <w:rPr>
                                <w:rFonts w:ascii="Times New Roman" w:hAnsi="Times New Roman" w:cs="Times New Roman"/>
                                <w:b/>
                                <w:bCs/>
                                <w:color w:val="000000" w:themeColor="text1"/>
                                <w:sz w:val="24"/>
                                <w:szCs w:val="24"/>
                                <w:u w:val="single"/>
                              </w:rPr>
                              <w:t>(FSU) &amp; Receiving Unit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5EDDD" id="_x0000_s1029" type="#_x0000_t202" style="position:absolute;left:0;text-align:left;margin-left:118.65pt;margin-top:259.65pt;width:266pt;height:18.5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" filled="f" stroked="f">
                <v:textbox inset="0,0,0,0">
                  <w:txbxContent>
                    <w:p w14:paraId="4E78CFC7" w14:textId="77777777" w:rsidR="00A14025" w:rsidRPr="002368CF" w:rsidRDefault="00A14025" w:rsidP="002368CF">
                      <w:pPr>
                        <w:pStyle w:val="Caption"/>
                        <w:jc w:val="center"/>
                        <w:rPr>
                          <w:rFonts w:ascii="Times New Roman" w:hAnsi="Times New Roman" w:cs="Times New Roman"/>
                          <w:b/>
                          <w:bCs/>
                          <w:color w:val="000000" w:themeColor="text1"/>
                          <w:sz w:val="24"/>
                          <w:szCs w:val="24"/>
                          <w:u w:val="single"/>
                        </w:rPr>
                      </w:pPr>
                      <w:r w:rsidRPr="002368CF">
                        <w:rPr>
                          <w:rFonts w:ascii="Times New Roman" w:hAnsi="Times New Roman" w:cs="Times New Roman"/>
                          <w:b/>
                          <w:bCs/>
                          <w:color w:val="000000" w:themeColor="text1"/>
                          <w:sz w:val="24"/>
                          <w:szCs w:val="24"/>
                          <w:u w:val="single"/>
                        </w:rPr>
                        <w:t xml:space="preserve">Figure </w:t>
                      </w:r>
                      <w:r w:rsidR="00A64BAE">
                        <w:rPr>
                          <w:rFonts w:ascii="Times New Roman" w:hAnsi="Times New Roman" w:cs="Times New Roman"/>
                          <w:b/>
                          <w:bCs/>
                          <w:color w:val="000000" w:themeColor="text1"/>
                          <w:sz w:val="24"/>
                          <w:szCs w:val="24"/>
                          <w:u w:val="single"/>
                        </w:rPr>
                        <w:t>7</w:t>
                      </w:r>
                      <w:r w:rsidRPr="002368CF">
                        <w:rPr>
                          <w:rFonts w:ascii="Times New Roman" w:hAnsi="Times New Roman" w:cs="Times New Roman"/>
                          <w:b/>
                          <w:bCs/>
                          <w:color w:val="000000" w:themeColor="text1"/>
                          <w:sz w:val="24"/>
                          <w:szCs w:val="24"/>
                          <w:u w:val="single"/>
                        </w:rPr>
                        <w:t xml:space="preserve">: Field Sensor Unit </w:t>
                      </w:r>
                      <w:r w:rsidR="00B77392">
                        <w:rPr>
                          <w:rFonts w:ascii="Times New Roman" w:hAnsi="Times New Roman" w:cs="Times New Roman"/>
                          <w:b/>
                          <w:bCs/>
                          <w:color w:val="000000" w:themeColor="text1"/>
                          <w:sz w:val="24"/>
                          <w:szCs w:val="24"/>
                          <w:u w:val="single"/>
                        </w:rPr>
                        <w:t>(FSU) &amp; Receiving Unit</w:t>
                      </w:r>
                    </w:p>
                  </w:txbxContent>
                </v:textbox>
                <w10:wrap type="through"/>
              </v:shape>
            </w:pict>
          </mc:Fallback>
        </mc:AlternateContent>
      </w:r>
      <w:r w:rsidRPr="00206DDA">
        <w:rPr>
          <w:rFonts w:ascii="Times New Roman" w:hAnsi="Times New Roman" w:cs="Times New Roman"/>
          <w:noProof/>
          <w:color w:val="000000" w:themeColor="text1"/>
          <w:sz w:val="24"/>
          <w:szCs w:val="24"/>
        </w:rPr>
        <mc:AlternateContent>
          <mc:Choice Requires="wps">
            <w:drawing>
              <wp:anchor distT="0" distB="0" distL="114300" distR="114300" simplePos="0" relativeHeight="251640832" behindDoc="0" locked="0" layoutInCell="1" allowOverlap="1" wp14:anchorId="474F1B16" wp14:editId="0881E732">
                <wp:simplePos x="0" y="0"/>
                <wp:positionH relativeFrom="column">
                  <wp:posOffset>1769110</wp:posOffset>
                </wp:positionH>
                <wp:positionV relativeFrom="paragraph">
                  <wp:posOffset>290830</wp:posOffset>
                </wp:positionV>
                <wp:extent cx="2872740" cy="245110"/>
                <wp:effectExtent l="0" t="0" r="3810" b="2540"/>
                <wp:wrapThrough wrapText="bothSides">
                  <wp:wrapPolygon edited="0">
                    <wp:start x="0" y="0"/>
                    <wp:lineTo x="0" y="20145"/>
                    <wp:lineTo x="21485" y="20145"/>
                    <wp:lineTo x="21485" y="0"/>
                    <wp:lineTo x="0" y="0"/>
                  </wp:wrapPolygon>
                </wp:wrapThrough>
                <wp:docPr id="1743296177" name="Text Box 1"/>
                <wp:cNvGraphicFramePr/>
                <a:graphic xmlns:a="http://schemas.openxmlformats.org/drawingml/2006/main">
                  <a:graphicData uri="http://schemas.microsoft.com/office/word/2010/wordprocessingShape">
                    <wps:wsp>
                      <wps:cNvSpPr txBox="1"/>
                      <wps:spPr>
                        <a:xfrm>
                          <a:off x="0" y="0"/>
                          <a:ext cx="2872740" cy="245110"/>
                        </a:xfrm>
                        <a:prstGeom prst="rect">
                          <a:avLst/>
                        </a:prstGeom>
                        <a:noFill/>
                        <a:ln>
                          <a:noFill/>
                        </a:ln>
                      </wps:spPr>
                      <wps:txbx>
                        <w:txbxContent>
                          <w:p w14:paraId="289B6B07" w14:textId="1DF27628" w:rsidR="00ED7469" w:rsidRPr="00ED7469" w:rsidRDefault="00ED7469" w:rsidP="00ED7469">
                            <w:pPr>
                              <w:pStyle w:val="Caption"/>
                              <w:jc w:val="center"/>
                              <w:rPr>
                                <w:rFonts w:ascii="Times New Roman" w:hAnsi="Times New Roman" w:cs="Times New Roman"/>
                                <w:b/>
                                <w:bCs/>
                                <w:color w:val="000000" w:themeColor="text1"/>
                                <w:sz w:val="24"/>
                                <w:szCs w:val="24"/>
                                <w:u w:val="single"/>
                              </w:rPr>
                            </w:pPr>
                            <w:r w:rsidRPr="00ED7469">
                              <w:rPr>
                                <w:rFonts w:ascii="Times New Roman" w:hAnsi="Times New Roman" w:cs="Times New Roman"/>
                                <w:b/>
                                <w:bCs/>
                                <w:color w:val="000000" w:themeColor="text1"/>
                                <w:sz w:val="24"/>
                                <w:szCs w:val="24"/>
                                <w:u w:val="single"/>
                              </w:rPr>
                              <w:t xml:space="preserve">Figure </w:t>
                            </w:r>
                            <w:r w:rsidR="00A64BAE">
                              <w:rPr>
                                <w:rFonts w:ascii="Times New Roman" w:hAnsi="Times New Roman" w:cs="Times New Roman"/>
                                <w:b/>
                                <w:bCs/>
                                <w:color w:val="000000" w:themeColor="text1"/>
                                <w:sz w:val="24"/>
                                <w:szCs w:val="24"/>
                                <w:u w:val="single"/>
                              </w:rPr>
                              <w:t>6</w:t>
                            </w:r>
                            <w:r w:rsidRPr="00ED7469">
                              <w:rPr>
                                <w:rFonts w:ascii="Times New Roman" w:hAnsi="Times New Roman" w:cs="Times New Roman"/>
                                <w:b/>
                                <w:bCs/>
                                <w:color w:val="000000" w:themeColor="text1"/>
                                <w:sz w:val="24"/>
                                <w:szCs w:val="24"/>
                                <w:u w:val="single"/>
                              </w:rPr>
                              <w:t xml:space="preserve">: Enclosed FSU with </w:t>
                            </w:r>
                            <w:r w:rsidR="00874523" w:rsidRPr="00ED7469">
                              <w:rPr>
                                <w:rFonts w:ascii="Times New Roman" w:hAnsi="Times New Roman" w:cs="Times New Roman"/>
                                <w:b/>
                                <w:bCs/>
                                <w:color w:val="000000" w:themeColor="text1"/>
                                <w:sz w:val="24"/>
                                <w:szCs w:val="24"/>
                                <w:u w:val="single"/>
                              </w:rPr>
                              <w:t>Receiving</w:t>
                            </w:r>
                            <w:r w:rsidRPr="00ED7469">
                              <w:rPr>
                                <w:rFonts w:ascii="Times New Roman" w:hAnsi="Times New Roman" w:cs="Times New Roman"/>
                                <w:b/>
                                <w:bCs/>
                                <w:color w:val="000000" w:themeColor="text1"/>
                                <w:sz w:val="24"/>
                                <w:szCs w:val="24"/>
                                <w:u w:val="single"/>
                              </w:rPr>
                              <w:t xml:space="preserve"> Unit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4F1B16" id="_x0000_s1030" type="#_x0000_t202" style="position:absolute;left:0;text-align:left;margin-left:139.3pt;margin-top:22.9pt;width:226.2pt;height:19.3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" filled="f" stroked="f">
                <v:textbox inset="0,0,0,0">
                  <w:txbxContent>
                    <w:p w14:paraId="289B6B07" w14:textId="1DF27628" w:rsidR="00ED7469" w:rsidRPr="00ED7469" w:rsidRDefault="00ED7469" w:rsidP="00ED7469">
                      <w:pPr>
                        <w:pStyle w:val="Caption"/>
                        <w:jc w:val="center"/>
                        <w:rPr>
                          <w:rFonts w:ascii="Times New Roman" w:hAnsi="Times New Roman" w:cs="Times New Roman"/>
                          <w:b/>
                          <w:bCs/>
                          <w:color w:val="000000" w:themeColor="text1"/>
                          <w:sz w:val="24"/>
                          <w:szCs w:val="24"/>
                          <w:u w:val="single"/>
                        </w:rPr>
                      </w:pPr>
                      <w:r w:rsidRPr="00ED7469">
                        <w:rPr>
                          <w:rFonts w:ascii="Times New Roman" w:hAnsi="Times New Roman" w:cs="Times New Roman"/>
                          <w:b/>
                          <w:bCs/>
                          <w:color w:val="000000" w:themeColor="text1"/>
                          <w:sz w:val="24"/>
                          <w:szCs w:val="24"/>
                          <w:u w:val="single"/>
                        </w:rPr>
                        <w:t xml:space="preserve">Figure </w:t>
                      </w:r>
                      <w:r w:rsidR="00A64BAE">
                        <w:rPr>
                          <w:rFonts w:ascii="Times New Roman" w:hAnsi="Times New Roman" w:cs="Times New Roman"/>
                          <w:b/>
                          <w:bCs/>
                          <w:color w:val="000000" w:themeColor="text1"/>
                          <w:sz w:val="24"/>
                          <w:szCs w:val="24"/>
                          <w:u w:val="single"/>
                        </w:rPr>
                        <w:t>6</w:t>
                      </w:r>
                      <w:r w:rsidRPr="00ED7469">
                        <w:rPr>
                          <w:rFonts w:ascii="Times New Roman" w:hAnsi="Times New Roman" w:cs="Times New Roman"/>
                          <w:b/>
                          <w:bCs/>
                          <w:color w:val="000000" w:themeColor="text1"/>
                          <w:sz w:val="24"/>
                          <w:szCs w:val="24"/>
                          <w:u w:val="single"/>
                        </w:rPr>
                        <w:t xml:space="preserve">: Enclosed FSU with </w:t>
                      </w:r>
                      <w:r w:rsidR="00874523" w:rsidRPr="00ED7469">
                        <w:rPr>
                          <w:rFonts w:ascii="Times New Roman" w:hAnsi="Times New Roman" w:cs="Times New Roman"/>
                          <w:b/>
                          <w:bCs/>
                          <w:color w:val="000000" w:themeColor="text1"/>
                          <w:sz w:val="24"/>
                          <w:szCs w:val="24"/>
                          <w:u w:val="single"/>
                        </w:rPr>
                        <w:t>Receiving</w:t>
                      </w:r>
                      <w:r w:rsidRPr="00ED7469">
                        <w:rPr>
                          <w:rFonts w:ascii="Times New Roman" w:hAnsi="Times New Roman" w:cs="Times New Roman"/>
                          <w:b/>
                          <w:bCs/>
                          <w:color w:val="000000" w:themeColor="text1"/>
                          <w:sz w:val="24"/>
                          <w:szCs w:val="24"/>
                          <w:u w:val="single"/>
                        </w:rPr>
                        <w:t xml:space="preserve"> Unit </w:t>
                      </w:r>
                    </w:p>
                  </w:txbxContent>
                </v:textbox>
                <w10:wrap type="through"/>
              </v:shape>
            </w:pict>
          </mc:Fallback>
        </mc:AlternateContent>
      </w:r>
      <w:r w:rsidR="000F4954" w:rsidRPr="00206DDA">
        <w:rPr>
          <w:rFonts w:ascii="Times New Roman" w:hAnsi="Times New Roman" w:cs="Times New Roman"/>
          <w:color w:val="000000" w:themeColor="text1"/>
          <w:sz w:val="24"/>
          <w:szCs w:val="24"/>
        </w:rPr>
        <w:drawing>
          <wp:anchor distT="0" distB="0" distL="114300" distR="114300" simplePos="0" relativeHeight="251649024" behindDoc="0" locked="0" layoutInCell="1" allowOverlap="1" wp14:anchorId="1AE25263" wp14:editId="1CC7510C">
            <wp:simplePos x="0" y="0"/>
            <wp:positionH relativeFrom="margin">
              <wp:align>center</wp:align>
            </wp:positionH>
            <wp:positionV relativeFrom="page">
              <wp:posOffset>6369050</wp:posOffset>
            </wp:positionV>
            <wp:extent cx="3374136" cy="2734056"/>
            <wp:effectExtent l="0" t="0" r="0" b="9525"/>
            <wp:wrapTopAndBottom/>
            <wp:docPr id="1080952" name="Picture 1080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95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74136" cy="2734056"/>
                    </a:xfrm>
                    <a:prstGeom prst="rect">
                      <a:avLst/>
                    </a:prstGeom>
                  </pic:spPr>
                </pic:pic>
              </a:graphicData>
            </a:graphic>
            <wp14:sizeRelH relativeFrom="margin">
              <wp14:pctWidth>0</wp14:pctWidth>
            </wp14:sizeRelH>
            <wp14:sizeRelV relativeFrom="margin">
              <wp14:pctHeight>0</wp14:pctHeight>
            </wp14:sizeRelV>
          </wp:anchor>
        </w:drawing>
      </w:r>
    </w:p>
    <w:p w14:paraId="7AB4D560" w14:textId="7162B709" w:rsidR="008A7CAC" w:rsidRPr="00206DDA" w:rsidRDefault="000A5AC8" w:rsidP="00206DDA">
      <w:pPr>
        <w:spacing w:line="360" w:lineRule="auto"/>
        <w:jc w:val="both"/>
        <w:rPr>
          <w:rFonts w:ascii="Times New Roman" w:hAnsi="Times New Roman" w:cs="Times New Roman"/>
          <w:color w:val="000000" w:themeColor="text1"/>
          <w:sz w:val="24"/>
          <w:szCs w:val="24"/>
        </w:rPr>
      </w:pPr>
      <w:r w:rsidRPr="00206DDA">
        <w:rPr>
          <w:rFonts w:ascii="Times New Roman" w:hAnsi="Times New Roman" w:cs="Times New Roman"/>
          <w:color w:val="000000" w:themeColor="text1"/>
          <w:sz w:val="24"/>
          <w:szCs w:val="24"/>
        </w:rPr>
        <w:lastRenderedPageBreak/>
        <mc:AlternateContent>
          <mc:Choice Requires="wps">
            <w:drawing>
              <wp:anchor distT="0" distB="0" distL="114300" distR="114300" simplePos="0" relativeHeight="251659264" behindDoc="0" locked="0" layoutInCell="1" allowOverlap="1" wp14:anchorId="6350D350" wp14:editId="2522EE16">
                <wp:simplePos x="0" y="0"/>
                <wp:positionH relativeFrom="column">
                  <wp:posOffset>1875366</wp:posOffset>
                </wp:positionH>
                <wp:positionV relativeFrom="paragraph">
                  <wp:posOffset>1626658</wp:posOffset>
                </wp:positionV>
                <wp:extent cx="2679700" cy="342900"/>
                <wp:effectExtent l="0" t="0" r="6350" b="0"/>
                <wp:wrapThrough wrapText="bothSides">
                  <wp:wrapPolygon edited="0">
                    <wp:start x="0" y="0"/>
                    <wp:lineTo x="0" y="20400"/>
                    <wp:lineTo x="21498" y="20400"/>
                    <wp:lineTo x="21498" y="0"/>
                    <wp:lineTo x="0" y="0"/>
                  </wp:wrapPolygon>
                </wp:wrapThrough>
                <wp:docPr id="1745274600" name="Text Box 1"/>
                <wp:cNvGraphicFramePr/>
                <a:graphic xmlns:a="http://schemas.openxmlformats.org/drawingml/2006/main">
                  <a:graphicData uri="http://schemas.microsoft.com/office/word/2010/wordprocessingShape">
                    <wps:wsp>
                      <wps:cNvSpPr txBox="1"/>
                      <wps:spPr>
                        <a:xfrm>
                          <a:off x="0" y="0"/>
                          <a:ext cx="2679700" cy="342900"/>
                        </a:xfrm>
                        <a:prstGeom prst="rect">
                          <a:avLst/>
                        </a:prstGeom>
                        <a:noFill/>
                        <a:ln>
                          <a:noFill/>
                        </a:ln>
                      </wps:spPr>
                      <wps:txbx>
                        <w:txbxContent>
                          <w:p w14:paraId="58E829FF" w14:textId="77777777" w:rsidR="00B77392" w:rsidRPr="00B77392" w:rsidRDefault="00B77392" w:rsidP="00B77392">
                            <w:pPr>
                              <w:pStyle w:val="Caption"/>
                              <w:jc w:val="center"/>
                              <w:rPr>
                                <w:rFonts w:ascii="Times New Roman" w:hAnsi="Times New Roman" w:cs="Times New Roman"/>
                                <w:b/>
                                <w:bCs/>
                                <w:noProof/>
                                <w:color w:val="000000" w:themeColor="text1"/>
                                <w:sz w:val="24"/>
                                <w:szCs w:val="24"/>
                                <w:u w:val="single"/>
                              </w:rPr>
                            </w:pPr>
                            <w:r w:rsidRPr="00B77392">
                              <w:rPr>
                                <w:rFonts w:ascii="Times New Roman" w:hAnsi="Times New Roman" w:cs="Times New Roman"/>
                                <w:b/>
                                <w:bCs/>
                                <w:color w:val="000000" w:themeColor="text1"/>
                                <w:sz w:val="24"/>
                                <w:szCs w:val="24"/>
                                <w:u w:val="single"/>
                              </w:rPr>
                              <w:t xml:space="preserve">Figure </w:t>
                            </w:r>
                            <w:r w:rsidR="00A64BAE">
                              <w:rPr>
                                <w:rFonts w:ascii="Times New Roman" w:hAnsi="Times New Roman" w:cs="Times New Roman"/>
                                <w:b/>
                                <w:bCs/>
                                <w:color w:val="000000" w:themeColor="text1"/>
                                <w:sz w:val="24"/>
                                <w:szCs w:val="24"/>
                                <w:u w:val="single"/>
                              </w:rPr>
                              <w:t>8</w:t>
                            </w:r>
                            <w:r w:rsidRPr="00B77392">
                              <w:rPr>
                                <w:rFonts w:ascii="Times New Roman" w:hAnsi="Times New Roman" w:cs="Times New Roman"/>
                                <w:b/>
                                <w:bCs/>
                                <w:color w:val="000000" w:themeColor="text1"/>
                                <w:sz w:val="24"/>
                                <w:szCs w:val="24"/>
                                <w:u w:val="single"/>
                              </w:rPr>
                              <w:t>:</w:t>
                            </w:r>
                            <w:r>
                              <w:rPr>
                                <w:rFonts w:ascii="Times New Roman" w:hAnsi="Times New Roman" w:cs="Times New Roman"/>
                                <w:b/>
                                <w:bCs/>
                                <w:color w:val="000000" w:themeColor="text1"/>
                                <w:sz w:val="24"/>
                                <w:szCs w:val="24"/>
                                <w:u w:val="single"/>
                              </w:rPr>
                              <w:t xml:space="preserve"> </w:t>
                            </w:r>
                            <w:r w:rsidRPr="00B77392">
                              <w:rPr>
                                <w:rFonts w:ascii="Times New Roman" w:hAnsi="Times New Roman" w:cs="Times New Roman"/>
                                <w:b/>
                                <w:bCs/>
                                <w:color w:val="000000" w:themeColor="text1"/>
                                <w:sz w:val="24"/>
                                <w:szCs w:val="24"/>
                                <w:u w:val="single"/>
                              </w:rPr>
                              <w:t>Implementation of FSU in Soil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0D350" id="_x0000_s1031" type="#_x0000_t202" style="position:absolute;left:0;text-align:left;margin-left:147.65pt;margin-top:128.1pt;width:211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" filled="f" stroked="f">
                <v:textbox inset="0,0,0,0">
                  <w:txbxContent>
                    <w:p w14:paraId="58E829FF" w14:textId="77777777" w:rsidR="00B77392" w:rsidRPr="00B77392" w:rsidRDefault="00B77392" w:rsidP="00B77392">
                      <w:pPr>
                        <w:pStyle w:val="Caption"/>
                        <w:jc w:val="center"/>
                        <w:rPr>
                          <w:rFonts w:ascii="Times New Roman" w:hAnsi="Times New Roman" w:cs="Times New Roman"/>
                          <w:b/>
                          <w:bCs/>
                          <w:noProof/>
                          <w:color w:val="000000" w:themeColor="text1"/>
                          <w:sz w:val="24"/>
                          <w:szCs w:val="24"/>
                          <w:u w:val="single"/>
                        </w:rPr>
                      </w:pPr>
                      <w:r w:rsidRPr="00B77392">
                        <w:rPr>
                          <w:rFonts w:ascii="Times New Roman" w:hAnsi="Times New Roman" w:cs="Times New Roman"/>
                          <w:b/>
                          <w:bCs/>
                          <w:color w:val="000000" w:themeColor="text1"/>
                          <w:sz w:val="24"/>
                          <w:szCs w:val="24"/>
                          <w:u w:val="single"/>
                        </w:rPr>
                        <w:t xml:space="preserve">Figure </w:t>
                      </w:r>
                      <w:r w:rsidR="00A64BAE">
                        <w:rPr>
                          <w:rFonts w:ascii="Times New Roman" w:hAnsi="Times New Roman" w:cs="Times New Roman"/>
                          <w:b/>
                          <w:bCs/>
                          <w:color w:val="000000" w:themeColor="text1"/>
                          <w:sz w:val="24"/>
                          <w:szCs w:val="24"/>
                          <w:u w:val="single"/>
                        </w:rPr>
                        <w:t>8</w:t>
                      </w:r>
                      <w:r w:rsidRPr="00B77392">
                        <w:rPr>
                          <w:rFonts w:ascii="Times New Roman" w:hAnsi="Times New Roman" w:cs="Times New Roman"/>
                          <w:b/>
                          <w:bCs/>
                          <w:color w:val="000000" w:themeColor="text1"/>
                          <w:sz w:val="24"/>
                          <w:szCs w:val="24"/>
                          <w:u w:val="single"/>
                        </w:rPr>
                        <w:t>:</w:t>
                      </w:r>
                      <w:r>
                        <w:rPr>
                          <w:rFonts w:ascii="Times New Roman" w:hAnsi="Times New Roman" w:cs="Times New Roman"/>
                          <w:b/>
                          <w:bCs/>
                          <w:color w:val="000000" w:themeColor="text1"/>
                          <w:sz w:val="24"/>
                          <w:szCs w:val="24"/>
                          <w:u w:val="single"/>
                        </w:rPr>
                        <w:t xml:space="preserve"> </w:t>
                      </w:r>
                      <w:r w:rsidRPr="00B77392">
                        <w:rPr>
                          <w:rFonts w:ascii="Times New Roman" w:hAnsi="Times New Roman" w:cs="Times New Roman"/>
                          <w:b/>
                          <w:bCs/>
                          <w:color w:val="000000" w:themeColor="text1"/>
                          <w:sz w:val="24"/>
                          <w:szCs w:val="24"/>
                          <w:u w:val="single"/>
                        </w:rPr>
                        <w:t>Implementation of FSU in Soil</w:t>
                      </w:r>
                    </w:p>
                  </w:txbxContent>
                </v:textbox>
                <w10:wrap type="through"/>
              </v:shape>
            </w:pict>
          </mc:Fallback>
        </mc:AlternateContent>
      </w:r>
      <w:r w:rsidR="00296AAF" w:rsidRPr="00206DDA">
        <w:rPr>
          <w:rFonts w:ascii="Times New Roman" w:hAnsi="Times New Roman" w:cs="Times New Roman"/>
          <w:noProof/>
          <w:color w:val="000000" w:themeColor="text1"/>
          <w:sz w:val="24"/>
          <w:szCs w:val="24"/>
        </w:rPr>
        <w:drawing>
          <wp:anchor distT="0" distB="0" distL="114300" distR="114300" simplePos="0" relativeHeight="251692032" behindDoc="0" locked="0" layoutInCell="1" allowOverlap="1" wp14:anchorId="2C2954D7" wp14:editId="5D4533BA">
            <wp:simplePos x="0" y="0"/>
            <wp:positionH relativeFrom="column">
              <wp:posOffset>2124710</wp:posOffset>
            </wp:positionH>
            <wp:positionV relativeFrom="page">
              <wp:posOffset>990600</wp:posOffset>
            </wp:positionV>
            <wp:extent cx="2150110" cy="1602105"/>
            <wp:effectExtent l="0" t="0" r="2540" b="0"/>
            <wp:wrapTopAndBottom/>
            <wp:docPr id="293172561" name="Picture 293172561" descr="A cup with a brown liquid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72561" name="Picture 293172561" descr="A cup with a brown liquid in i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0110" cy="1602105"/>
                    </a:xfrm>
                    <a:prstGeom prst="rect">
                      <a:avLst/>
                    </a:prstGeom>
                  </pic:spPr>
                </pic:pic>
              </a:graphicData>
            </a:graphic>
            <wp14:sizeRelH relativeFrom="margin">
              <wp14:pctWidth>0</wp14:pctWidth>
            </wp14:sizeRelH>
            <wp14:sizeRelV relativeFrom="margin">
              <wp14:pctHeight>0</wp14:pctHeight>
            </wp14:sizeRelV>
          </wp:anchor>
        </w:drawing>
      </w:r>
    </w:p>
    <w:p w14:paraId="3B89CA99" w14:textId="66528629" w:rsidR="00C937CA" w:rsidRPr="00206DDA" w:rsidRDefault="00C937CA" w:rsidP="00206DDA">
      <w:pPr>
        <w:spacing w:line="360" w:lineRule="auto"/>
        <w:ind w:firstLine="720"/>
        <w:rPr>
          <w:rFonts w:ascii="Times New Roman" w:hAnsi="Times New Roman" w:cs="Times New Roman"/>
          <w:b/>
          <w:bCs/>
          <w:color w:val="000000" w:themeColor="text1"/>
          <w:sz w:val="24"/>
          <w:szCs w:val="24"/>
        </w:rPr>
      </w:pPr>
      <w:r w:rsidRPr="00206DDA">
        <w:rPr>
          <w:rFonts w:ascii="Times New Roman" w:hAnsi="Times New Roman" w:cs="Times New Roman"/>
          <w:b/>
          <w:bCs/>
          <w:color w:val="000000" w:themeColor="text1"/>
          <w:sz w:val="24"/>
          <w:szCs w:val="24"/>
        </w:rPr>
        <w:t>f. Bill of Materials</w:t>
      </w:r>
    </w:p>
    <w:p w14:paraId="75FAC5C6" w14:textId="61A0C515" w:rsidR="00C937CA" w:rsidRPr="00206DDA" w:rsidRDefault="00014F36" w:rsidP="00206DDA">
      <w:pPr>
        <w:spacing w:line="360" w:lineRule="auto"/>
        <w:jc w:val="both"/>
        <w:rPr>
          <w:rFonts w:ascii="Times New Roman" w:hAnsi="Times New Roman" w:cs="Times New Roman"/>
          <w:color w:val="000000" w:themeColor="text1"/>
          <w:sz w:val="24"/>
          <w:szCs w:val="24"/>
        </w:rPr>
      </w:pPr>
      <w:r w:rsidRPr="00206DDA">
        <w:rPr>
          <w:rFonts w:ascii="Times New Roman" w:hAnsi="Times New Roman" w:cs="Times New Roman"/>
          <w:color w:val="000000" w:themeColor="text1"/>
          <w:sz w:val="24"/>
          <w:szCs w:val="24"/>
        </w:rPr>
        <w:tab/>
      </w:r>
      <w:r w:rsidR="571D64C5" w:rsidRPr="00206DDA">
        <w:rPr>
          <w:rFonts w:ascii="Times New Roman" w:hAnsi="Times New Roman" w:cs="Times New Roman"/>
          <w:color w:val="000000" w:themeColor="text1"/>
          <w:sz w:val="24"/>
          <w:szCs w:val="24"/>
        </w:rPr>
        <w:t>The Bill of Materials</w:t>
      </w:r>
      <w:r w:rsidR="00EF3E9B" w:rsidRPr="00206DDA">
        <w:rPr>
          <w:rFonts w:ascii="Times New Roman" w:hAnsi="Times New Roman" w:cs="Times New Roman"/>
          <w:color w:val="000000" w:themeColor="text1"/>
          <w:sz w:val="24"/>
          <w:szCs w:val="24"/>
        </w:rPr>
        <w:t>,</w:t>
      </w:r>
      <w:r w:rsidR="3723C0EE" w:rsidRPr="00206DDA">
        <w:rPr>
          <w:rFonts w:ascii="Times New Roman" w:hAnsi="Times New Roman" w:cs="Times New Roman"/>
          <w:color w:val="000000" w:themeColor="text1"/>
          <w:sz w:val="24"/>
          <w:szCs w:val="24"/>
        </w:rPr>
        <w:t xml:space="preserve"> which</w:t>
      </w:r>
      <w:r w:rsidR="02BAA9E1" w:rsidRPr="00206DDA">
        <w:rPr>
          <w:rFonts w:ascii="Times New Roman" w:hAnsi="Times New Roman" w:cs="Times New Roman"/>
          <w:color w:val="000000" w:themeColor="text1"/>
          <w:sz w:val="24"/>
          <w:szCs w:val="24"/>
        </w:rPr>
        <w:t xml:space="preserve"> </w:t>
      </w:r>
      <w:r w:rsidR="1A28E026" w:rsidRPr="00206DDA">
        <w:rPr>
          <w:rFonts w:ascii="Times New Roman" w:hAnsi="Times New Roman" w:cs="Times New Roman"/>
          <w:color w:val="000000" w:themeColor="text1"/>
          <w:sz w:val="24"/>
          <w:szCs w:val="24"/>
        </w:rPr>
        <w:t>portrays</w:t>
      </w:r>
      <w:r w:rsidR="56362CE0" w:rsidRPr="00206DDA">
        <w:rPr>
          <w:rFonts w:ascii="Times New Roman" w:hAnsi="Times New Roman" w:cs="Times New Roman"/>
          <w:color w:val="000000" w:themeColor="text1"/>
          <w:sz w:val="24"/>
          <w:szCs w:val="24"/>
        </w:rPr>
        <w:t xml:space="preserve"> the </w:t>
      </w:r>
      <w:r w:rsidR="2FB15031" w:rsidRPr="00206DDA">
        <w:rPr>
          <w:rFonts w:ascii="Times New Roman" w:hAnsi="Times New Roman" w:cs="Times New Roman"/>
          <w:color w:val="000000" w:themeColor="text1"/>
          <w:sz w:val="24"/>
          <w:szCs w:val="24"/>
        </w:rPr>
        <w:t>parts used</w:t>
      </w:r>
      <w:r w:rsidR="1A28E026" w:rsidRPr="00206DDA">
        <w:rPr>
          <w:rFonts w:ascii="Times New Roman" w:hAnsi="Times New Roman" w:cs="Times New Roman"/>
          <w:color w:val="000000" w:themeColor="text1"/>
          <w:sz w:val="24"/>
          <w:szCs w:val="24"/>
        </w:rPr>
        <w:t>, their quantity</w:t>
      </w:r>
      <w:r w:rsidR="00035C46" w:rsidRPr="00206DDA">
        <w:rPr>
          <w:rFonts w:ascii="Times New Roman" w:hAnsi="Times New Roman" w:cs="Times New Roman"/>
          <w:color w:val="000000" w:themeColor="text1"/>
          <w:sz w:val="24"/>
          <w:szCs w:val="24"/>
        </w:rPr>
        <w:t>,</w:t>
      </w:r>
      <w:r w:rsidR="1A28E026" w:rsidRPr="00206DDA">
        <w:rPr>
          <w:rFonts w:ascii="Times New Roman" w:hAnsi="Times New Roman" w:cs="Times New Roman"/>
          <w:color w:val="000000" w:themeColor="text1"/>
          <w:sz w:val="24"/>
          <w:szCs w:val="24"/>
        </w:rPr>
        <w:t xml:space="preserve"> and </w:t>
      </w:r>
      <w:r w:rsidR="005C1583" w:rsidRPr="00206DDA">
        <w:rPr>
          <w:rFonts w:ascii="Times New Roman" w:hAnsi="Times New Roman" w:cs="Times New Roman"/>
          <w:color w:val="000000" w:themeColor="text1"/>
          <w:sz w:val="24"/>
          <w:szCs w:val="24"/>
        </w:rPr>
        <w:t xml:space="preserve">their </w:t>
      </w:r>
      <w:r w:rsidR="1A28E026" w:rsidRPr="00206DDA">
        <w:rPr>
          <w:rFonts w:ascii="Times New Roman" w:hAnsi="Times New Roman" w:cs="Times New Roman"/>
          <w:color w:val="000000" w:themeColor="text1"/>
          <w:sz w:val="24"/>
          <w:szCs w:val="24"/>
        </w:rPr>
        <w:t>cost</w:t>
      </w:r>
      <w:r w:rsidR="00BE289D" w:rsidRPr="00206DDA">
        <w:rPr>
          <w:rFonts w:ascii="Times New Roman" w:hAnsi="Times New Roman" w:cs="Times New Roman"/>
          <w:color w:val="000000" w:themeColor="text1"/>
          <w:sz w:val="24"/>
          <w:szCs w:val="24"/>
        </w:rPr>
        <w:t>,</w:t>
      </w:r>
      <w:r w:rsidR="1A28E026" w:rsidRPr="00206DDA">
        <w:rPr>
          <w:rFonts w:ascii="Times New Roman" w:hAnsi="Times New Roman" w:cs="Times New Roman"/>
          <w:color w:val="000000" w:themeColor="text1"/>
          <w:sz w:val="24"/>
          <w:szCs w:val="24"/>
        </w:rPr>
        <w:t xml:space="preserve"> is listed below:</w:t>
      </w:r>
    </w:p>
    <w:tbl>
      <w:tblPr>
        <w:tblW w:w="8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
        <w:gridCol w:w="3545"/>
        <w:gridCol w:w="2770"/>
        <w:gridCol w:w="1695"/>
      </w:tblGrid>
      <w:tr w:rsidR="00206DDA" w:rsidRPr="00206DDA" w14:paraId="5A15CF99" w14:textId="77777777" w:rsidTr="00476792">
        <w:trPr>
          <w:trHeight w:val="197"/>
          <w:jc w:val="center"/>
        </w:trPr>
        <w:tc>
          <w:tcPr>
            <w:tcW w:w="932" w:type="dxa"/>
            <w:shd w:val="clear" w:color="auto" w:fill="auto"/>
            <w:vAlign w:val="center"/>
            <w:hideMark/>
          </w:tcPr>
          <w:p w14:paraId="47DE6C48" w14:textId="77777777" w:rsidR="00476792" w:rsidRPr="00206DDA" w:rsidRDefault="00476792" w:rsidP="002C18ED">
            <w:pPr>
              <w:spacing w:after="0" w:line="276" w:lineRule="auto"/>
              <w:jc w:val="center"/>
              <w:rPr>
                <w:rFonts w:ascii="Times New Roman" w:eastAsia="Times New Roman" w:hAnsi="Times New Roman" w:cs="Times New Roman"/>
                <w:b/>
                <w:bCs/>
                <w:i/>
                <w:iCs/>
                <w:color w:val="000000" w:themeColor="text1"/>
                <w:kern w:val="0"/>
                <w:sz w:val="24"/>
                <w:szCs w:val="24"/>
                <w14:ligatures w14:val="none"/>
              </w:rPr>
            </w:pPr>
            <w:r w:rsidRPr="00206DDA">
              <w:rPr>
                <w:rFonts w:ascii="Times New Roman" w:eastAsia="Times New Roman" w:hAnsi="Times New Roman" w:cs="Times New Roman"/>
                <w:b/>
                <w:bCs/>
                <w:i/>
                <w:iCs/>
                <w:color w:val="000000" w:themeColor="text1"/>
                <w:kern w:val="0"/>
                <w:sz w:val="24"/>
                <w:szCs w:val="24"/>
                <w14:ligatures w14:val="none"/>
              </w:rPr>
              <w:t>ID</w:t>
            </w:r>
          </w:p>
        </w:tc>
        <w:tc>
          <w:tcPr>
            <w:tcW w:w="3545" w:type="dxa"/>
            <w:shd w:val="clear" w:color="auto" w:fill="auto"/>
            <w:vAlign w:val="center"/>
            <w:hideMark/>
          </w:tcPr>
          <w:p w14:paraId="2E0C17C8" w14:textId="56D17E9D" w:rsidR="00476792" w:rsidRPr="00206DDA" w:rsidRDefault="00476792" w:rsidP="002C18ED">
            <w:pPr>
              <w:spacing w:after="0" w:line="276" w:lineRule="auto"/>
              <w:jc w:val="center"/>
              <w:rPr>
                <w:rFonts w:ascii="Times New Roman" w:eastAsia="Times New Roman" w:hAnsi="Times New Roman" w:cs="Times New Roman"/>
                <w:b/>
                <w:bCs/>
                <w:i/>
                <w:iCs/>
                <w:color w:val="000000" w:themeColor="text1"/>
                <w:kern w:val="0"/>
                <w:sz w:val="24"/>
                <w:szCs w:val="24"/>
                <w14:ligatures w14:val="none"/>
              </w:rPr>
            </w:pPr>
            <w:r w:rsidRPr="00206DDA">
              <w:rPr>
                <w:rFonts w:ascii="Times New Roman" w:eastAsia="Times New Roman" w:hAnsi="Times New Roman" w:cs="Times New Roman"/>
                <w:b/>
                <w:bCs/>
                <w:i/>
                <w:iCs/>
                <w:color w:val="000000" w:themeColor="text1"/>
                <w:kern w:val="0"/>
                <w:sz w:val="24"/>
                <w:szCs w:val="24"/>
                <w14:ligatures w14:val="none"/>
              </w:rPr>
              <w:t>DESCRIPTION</w:t>
            </w:r>
          </w:p>
        </w:tc>
        <w:tc>
          <w:tcPr>
            <w:tcW w:w="2770" w:type="dxa"/>
            <w:shd w:val="clear" w:color="auto" w:fill="auto"/>
            <w:vAlign w:val="center"/>
            <w:hideMark/>
          </w:tcPr>
          <w:p w14:paraId="20F92495" w14:textId="3B89675B" w:rsidR="00476792" w:rsidRPr="00206DDA" w:rsidRDefault="00476792" w:rsidP="002C18ED">
            <w:pPr>
              <w:spacing w:after="0" w:line="276" w:lineRule="auto"/>
              <w:jc w:val="center"/>
              <w:rPr>
                <w:rFonts w:ascii="Times New Roman" w:eastAsia="Times New Roman" w:hAnsi="Times New Roman" w:cs="Times New Roman"/>
                <w:b/>
                <w:bCs/>
                <w:i/>
                <w:iCs/>
                <w:color w:val="000000" w:themeColor="text1"/>
                <w:kern w:val="0"/>
                <w:sz w:val="24"/>
                <w:szCs w:val="24"/>
                <w14:ligatures w14:val="none"/>
              </w:rPr>
            </w:pPr>
            <w:r w:rsidRPr="00206DDA">
              <w:rPr>
                <w:rFonts w:ascii="Times New Roman" w:eastAsia="Times New Roman" w:hAnsi="Times New Roman" w:cs="Times New Roman"/>
                <w:b/>
                <w:bCs/>
                <w:i/>
                <w:iCs/>
                <w:color w:val="000000" w:themeColor="text1"/>
                <w:kern w:val="0"/>
                <w:sz w:val="24"/>
                <w:szCs w:val="24"/>
                <w14:ligatures w14:val="none"/>
              </w:rPr>
              <w:t>QUANTITY</w:t>
            </w:r>
          </w:p>
        </w:tc>
        <w:tc>
          <w:tcPr>
            <w:tcW w:w="1695" w:type="dxa"/>
            <w:shd w:val="clear" w:color="auto" w:fill="auto"/>
            <w:vAlign w:val="center"/>
            <w:hideMark/>
          </w:tcPr>
          <w:p w14:paraId="10FD2234" w14:textId="2BE613D3" w:rsidR="00476792" w:rsidRPr="00206DDA" w:rsidRDefault="00476792" w:rsidP="002C18ED">
            <w:pPr>
              <w:spacing w:after="0" w:line="276" w:lineRule="auto"/>
              <w:jc w:val="center"/>
              <w:rPr>
                <w:rFonts w:ascii="Times New Roman" w:eastAsia="Times New Roman" w:hAnsi="Times New Roman" w:cs="Times New Roman"/>
                <w:b/>
                <w:bCs/>
                <w:i/>
                <w:iCs/>
                <w:color w:val="000000" w:themeColor="text1"/>
                <w:kern w:val="0"/>
                <w:sz w:val="24"/>
                <w:szCs w:val="24"/>
                <w14:ligatures w14:val="none"/>
              </w:rPr>
            </w:pPr>
            <w:r w:rsidRPr="00206DDA">
              <w:rPr>
                <w:rFonts w:ascii="Times New Roman" w:eastAsia="Times New Roman" w:hAnsi="Times New Roman" w:cs="Times New Roman"/>
                <w:b/>
                <w:bCs/>
                <w:i/>
                <w:iCs/>
                <w:color w:val="000000" w:themeColor="text1"/>
                <w:kern w:val="0"/>
                <w:sz w:val="24"/>
                <w:szCs w:val="24"/>
                <w14:ligatures w14:val="none"/>
              </w:rPr>
              <w:t>COST</w:t>
            </w:r>
          </w:p>
        </w:tc>
      </w:tr>
      <w:tr w:rsidR="00206DDA" w:rsidRPr="00206DDA" w14:paraId="481BB76E" w14:textId="77777777" w:rsidTr="00476792">
        <w:trPr>
          <w:trHeight w:val="197"/>
          <w:jc w:val="center"/>
        </w:trPr>
        <w:tc>
          <w:tcPr>
            <w:tcW w:w="932" w:type="dxa"/>
            <w:shd w:val="clear" w:color="auto" w:fill="auto"/>
            <w:vAlign w:val="center"/>
            <w:hideMark/>
          </w:tcPr>
          <w:p w14:paraId="11CA0EF4" w14:textId="77777777" w:rsidR="00476792" w:rsidRPr="00206DDA" w:rsidRDefault="00476792" w:rsidP="002C18ED">
            <w:pPr>
              <w:spacing w:after="0" w:line="276" w:lineRule="auto"/>
              <w:jc w:val="center"/>
              <w:rPr>
                <w:rFonts w:ascii="Times New Roman" w:eastAsia="Times New Roman" w:hAnsi="Times New Roman" w:cs="Times New Roman"/>
                <w:b/>
                <w:bCs/>
                <w:i/>
                <w:iCs/>
                <w:color w:val="000000" w:themeColor="text1"/>
                <w:kern w:val="0"/>
                <w:sz w:val="24"/>
                <w:szCs w:val="24"/>
                <w14:ligatures w14:val="none"/>
              </w:rPr>
            </w:pPr>
            <w:r w:rsidRPr="00206DDA">
              <w:rPr>
                <w:rFonts w:ascii="Times New Roman" w:eastAsia="Times New Roman" w:hAnsi="Times New Roman" w:cs="Times New Roman"/>
                <w:b/>
                <w:bCs/>
                <w:i/>
                <w:iCs/>
                <w:color w:val="000000" w:themeColor="text1"/>
                <w:kern w:val="0"/>
                <w:sz w:val="24"/>
                <w:szCs w:val="24"/>
                <w14:ligatures w14:val="none"/>
              </w:rPr>
              <w:t>1</w:t>
            </w:r>
          </w:p>
        </w:tc>
        <w:tc>
          <w:tcPr>
            <w:tcW w:w="3545" w:type="dxa"/>
            <w:shd w:val="clear" w:color="auto" w:fill="auto"/>
            <w:vAlign w:val="center"/>
            <w:hideMark/>
          </w:tcPr>
          <w:p w14:paraId="653D3DB6" w14:textId="42F5EDE7" w:rsidR="00476792" w:rsidRPr="00206DDA" w:rsidRDefault="00476792" w:rsidP="002C18ED">
            <w:pPr>
              <w:spacing w:after="0" w:line="276" w:lineRule="auto"/>
              <w:jc w:val="center"/>
              <w:rPr>
                <w:rFonts w:ascii="Times New Roman" w:eastAsia="Times New Roman" w:hAnsi="Times New Roman" w:cs="Times New Roman"/>
                <w:color w:val="000000" w:themeColor="text1"/>
                <w:kern w:val="0"/>
                <w:sz w:val="24"/>
                <w:szCs w:val="24"/>
                <w14:ligatures w14:val="none"/>
              </w:rPr>
            </w:pPr>
            <w:r w:rsidRPr="00206DDA">
              <w:rPr>
                <w:rFonts w:ascii="Times New Roman" w:eastAsia="Times New Roman" w:hAnsi="Times New Roman" w:cs="Times New Roman"/>
                <w:color w:val="000000" w:themeColor="text1"/>
                <w:kern w:val="0"/>
                <w:sz w:val="24"/>
                <w:szCs w:val="24"/>
                <w14:ligatures w14:val="none"/>
              </w:rPr>
              <w:t>Gravity™ Analog pH Kit</w:t>
            </w:r>
          </w:p>
        </w:tc>
        <w:tc>
          <w:tcPr>
            <w:tcW w:w="2770" w:type="dxa"/>
            <w:shd w:val="clear" w:color="auto" w:fill="auto"/>
            <w:vAlign w:val="center"/>
            <w:hideMark/>
          </w:tcPr>
          <w:p w14:paraId="79755744" w14:textId="476A4858" w:rsidR="00476792" w:rsidRPr="00206DDA" w:rsidRDefault="00476792" w:rsidP="002C18ED">
            <w:pPr>
              <w:spacing w:after="0" w:line="276" w:lineRule="auto"/>
              <w:jc w:val="center"/>
              <w:rPr>
                <w:rFonts w:ascii="Times New Roman" w:eastAsia="Times New Roman" w:hAnsi="Times New Roman" w:cs="Times New Roman"/>
                <w:color w:val="000000" w:themeColor="text1"/>
                <w:kern w:val="0"/>
                <w:sz w:val="24"/>
                <w:szCs w:val="24"/>
                <w14:ligatures w14:val="none"/>
              </w:rPr>
            </w:pPr>
            <w:r w:rsidRPr="00206DDA">
              <w:rPr>
                <w:rFonts w:ascii="Times New Roman" w:eastAsia="Times New Roman" w:hAnsi="Times New Roman" w:cs="Times New Roman"/>
                <w:color w:val="000000" w:themeColor="text1"/>
                <w:kern w:val="0"/>
                <w:sz w:val="24"/>
                <w:szCs w:val="24"/>
                <w14:ligatures w14:val="none"/>
              </w:rPr>
              <w:t>1</w:t>
            </w:r>
          </w:p>
        </w:tc>
        <w:tc>
          <w:tcPr>
            <w:tcW w:w="1695" w:type="dxa"/>
            <w:shd w:val="clear" w:color="auto" w:fill="auto"/>
            <w:vAlign w:val="center"/>
            <w:hideMark/>
          </w:tcPr>
          <w:p w14:paraId="25A1B7FA" w14:textId="12AE6295" w:rsidR="00476792" w:rsidRPr="00206DDA" w:rsidRDefault="00476792" w:rsidP="002C18ED">
            <w:pPr>
              <w:spacing w:after="0" w:line="276" w:lineRule="auto"/>
              <w:jc w:val="center"/>
              <w:rPr>
                <w:rFonts w:ascii="Times New Roman" w:eastAsia="Times New Roman" w:hAnsi="Times New Roman" w:cs="Times New Roman"/>
                <w:color w:val="000000" w:themeColor="text1"/>
                <w:kern w:val="0"/>
                <w:sz w:val="24"/>
                <w:szCs w:val="24"/>
                <w14:ligatures w14:val="none"/>
              </w:rPr>
            </w:pPr>
            <w:r w:rsidRPr="00206DDA">
              <w:rPr>
                <w:rFonts w:ascii="Times New Roman" w:eastAsia="Times New Roman" w:hAnsi="Times New Roman" w:cs="Times New Roman"/>
                <w:color w:val="000000" w:themeColor="text1"/>
                <w:kern w:val="0"/>
                <w:sz w:val="24"/>
                <w:szCs w:val="24"/>
                <w14:ligatures w14:val="none"/>
              </w:rPr>
              <w:t>$85.85</w:t>
            </w:r>
          </w:p>
        </w:tc>
      </w:tr>
      <w:tr w:rsidR="00206DDA" w:rsidRPr="00206DDA" w14:paraId="537A65D4" w14:textId="77777777" w:rsidTr="00476792">
        <w:trPr>
          <w:trHeight w:val="197"/>
          <w:jc w:val="center"/>
        </w:trPr>
        <w:tc>
          <w:tcPr>
            <w:tcW w:w="932" w:type="dxa"/>
            <w:shd w:val="clear" w:color="auto" w:fill="auto"/>
            <w:vAlign w:val="center"/>
            <w:hideMark/>
          </w:tcPr>
          <w:p w14:paraId="6A58C6FB" w14:textId="77777777" w:rsidR="00476792" w:rsidRPr="00206DDA" w:rsidRDefault="00476792" w:rsidP="002C18ED">
            <w:pPr>
              <w:spacing w:after="0" w:line="276" w:lineRule="auto"/>
              <w:jc w:val="center"/>
              <w:rPr>
                <w:rFonts w:ascii="Times New Roman" w:eastAsia="Times New Roman" w:hAnsi="Times New Roman" w:cs="Times New Roman"/>
                <w:b/>
                <w:bCs/>
                <w:i/>
                <w:iCs/>
                <w:color w:val="000000" w:themeColor="text1"/>
                <w:kern w:val="0"/>
                <w:sz w:val="24"/>
                <w:szCs w:val="24"/>
                <w14:ligatures w14:val="none"/>
              </w:rPr>
            </w:pPr>
            <w:r w:rsidRPr="00206DDA">
              <w:rPr>
                <w:rFonts w:ascii="Times New Roman" w:eastAsia="Times New Roman" w:hAnsi="Times New Roman" w:cs="Times New Roman"/>
                <w:b/>
                <w:bCs/>
                <w:i/>
                <w:iCs/>
                <w:color w:val="000000" w:themeColor="text1"/>
                <w:kern w:val="0"/>
                <w:sz w:val="24"/>
                <w:szCs w:val="24"/>
                <w14:ligatures w14:val="none"/>
              </w:rPr>
              <w:t>2</w:t>
            </w:r>
          </w:p>
        </w:tc>
        <w:tc>
          <w:tcPr>
            <w:tcW w:w="3545" w:type="dxa"/>
            <w:shd w:val="clear" w:color="auto" w:fill="auto"/>
            <w:vAlign w:val="center"/>
            <w:hideMark/>
          </w:tcPr>
          <w:p w14:paraId="43A2A727" w14:textId="1B4E57A4" w:rsidR="00476792" w:rsidRPr="00206DDA" w:rsidRDefault="00476792" w:rsidP="002C18ED">
            <w:pPr>
              <w:spacing w:after="0" w:line="276" w:lineRule="auto"/>
              <w:jc w:val="center"/>
              <w:rPr>
                <w:rFonts w:ascii="Times New Roman" w:eastAsia="Times New Roman" w:hAnsi="Times New Roman" w:cs="Times New Roman"/>
                <w:color w:val="000000" w:themeColor="text1"/>
                <w:kern w:val="0"/>
                <w:sz w:val="24"/>
                <w:szCs w:val="24"/>
                <w14:ligatures w14:val="none"/>
              </w:rPr>
            </w:pPr>
            <w:r w:rsidRPr="00206DDA">
              <w:rPr>
                <w:rFonts w:ascii="Times New Roman" w:eastAsia="Times New Roman" w:hAnsi="Times New Roman" w:cs="Times New Roman"/>
                <w:color w:val="000000" w:themeColor="text1"/>
                <w:kern w:val="0"/>
                <w:sz w:val="24"/>
                <w:szCs w:val="24"/>
                <w14:ligatures w14:val="none"/>
              </w:rPr>
              <w:t>Arduino MKR 1310</w:t>
            </w:r>
          </w:p>
        </w:tc>
        <w:tc>
          <w:tcPr>
            <w:tcW w:w="2770" w:type="dxa"/>
            <w:shd w:val="clear" w:color="auto" w:fill="auto"/>
            <w:vAlign w:val="center"/>
            <w:hideMark/>
          </w:tcPr>
          <w:p w14:paraId="51F36D31" w14:textId="446DA727" w:rsidR="00476792" w:rsidRPr="00206DDA" w:rsidRDefault="00476792" w:rsidP="002C18ED">
            <w:pPr>
              <w:spacing w:after="0" w:line="276" w:lineRule="auto"/>
              <w:jc w:val="center"/>
              <w:rPr>
                <w:rFonts w:ascii="Times New Roman" w:eastAsia="Times New Roman" w:hAnsi="Times New Roman" w:cs="Times New Roman"/>
                <w:color w:val="000000" w:themeColor="text1"/>
                <w:kern w:val="0"/>
                <w:sz w:val="24"/>
                <w:szCs w:val="24"/>
                <w14:ligatures w14:val="none"/>
              </w:rPr>
            </w:pPr>
            <w:r w:rsidRPr="00206DDA">
              <w:rPr>
                <w:rFonts w:ascii="Times New Roman" w:eastAsia="Times New Roman" w:hAnsi="Times New Roman" w:cs="Times New Roman"/>
                <w:color w:val="000000" w:themeColor="text1"/>
                <w:kern w:val="0"/>
                <w:sz w:val="24"/>
                <w:szCs w:val="24"/>
                <w14:ligatures w14:val="none"/>
              </w:rPr>
              <w:t>2</w:t>
            </w:r>
          </w:p>
        </w:tc>
        <w:tc>
          <w:tcPr>
            <w:tcW w:w="1695" w:type="dxa"/>
            <w:shd w:val="clear" w:color="auto" w:fill="auto"/>
            <w:vAlign w:val="center"/>
            <w:hideMark/>
          </w:tcPr>
          <w:p w14:paraId="02B0CB78" w14:textId="1EB54303" w:rsidR="00476792" w:rsidRPr="00206DDA" w:rsidRDefault="00476792" w:rsidP="002C18ED">
            <w:pPr>
              <w:spacing w:after="0" w:line="276" w:lineRule="auto"/>
              <w:jc w:val="center"/>
              <w:rPr>
                <w:rFonts w:ascii="Times New Roman" w:eastAsia="Times New Roman" w:hAnsi="Times New Roman" w:cs="Times New Roman"/>
                <w:color w:val="000000" w:themeColor="text1"/>
                <w:kern w:val="0"/>
                <w:sz w:val="24"/>
                <w:szCs w:val="24"/>
                <w14:ligatures w14:val="none"/>
              </w:rPr>
            </w:pPr>
            <w:r w:rsidRPr="00206DDA">
              <w:rPr>
                <w:rFonts w:ascii="Times New Roman" w:eastAsia="Times New Roman" w:hAnsi="Times New Roman" w:cs="Times New Roman"/>
                <w:color w:val="000000" w:themeColor="text1"/>
                <w:kern w:val="0"/>
                <w:sz w:val="24"/>
                <w:szCs w:val="24"/>
                <w14:ligatures w14:val="none"/>
              </w:rPr>
              <w:t>$ 10</w:t>
            </w:r>
            <w:r w:rsidR="004B0309" w:rsidRPr="00206DDA">
              <w:rPr>
                <w:rFonts w:ascii="Times New Roman" w:eastAsia="Times New Roman" w:hAnsi="Times New Roman" w:cs="Times New Roman"/>
                <w:color w:val="000000" w:themeColor="text1"/>
                <w:kern w:val="0"/>
                <w:sz w:val="24"/>
                <w:szCs w:val="24"/>
                <w14:ligatures w14:val="none"/>
              </w:rPr>
              <w:t>0</w:t>
            </w:r>
            <w:r w:rsidRPr="00206DDA">
              <w:rPr>
                <w:rFonts w:ascii="Times New Roman" w:eastAsia="Times New Roman" w:hAnsi="Times New Roman" w:cs="Times New Roman"/>
                <w:color w:val="000000" w:themeColor="text1"/>
                <w:kern w:val="0"/>
                <w:sz w:val="24"/>
                <w:szCs w:val="24"/>
                <w14:ligatures w14:val="none"/>
              </w:rPr>
              <w:t>.14</w:t>
            </w:r>
          </w:p>
        </w:tc>
      </w:tr>
      <w:tr w:rsidR="00206DDA" w:rsidRPr="00206DDA" w14:paraId="63881D4B" w14:textId="77777777" w:rsidTr="00476792">
        <w:trPr>
          <w:trHeight w:val="382"/>
          <w:jc w:val="center"/>
        </w:trPr>
        <w:tc>
          <w:tcPr>
            <w:tcW w:w="932" w:type="dxa"/>
            <w:shd w:val="clear" w:color="auto" w:fill="auto"/>
            <w:vAlign w:val="center"/>
            <w:hideMark/>
          </w:tcPr>
          <w:p w14:paraId="19A14871" w14:textId="77777777" w:rsidR="00476792" w:rsidRPr="00206DDA" w:rsidRDefault="00476792" w:rsidP="002C18ED">
            <w:pPr>
              <w:spacing w:after="0" w:line="276" w:lineRule="auto"/>
              <w:jc w:val="center"/>
              <w:rPr>
                <w:rFonts w:ascii="Times New Roman" w:eastAsia="Times New Roman" w:hAnsi="Times New Roman" w:cs="Times New Roman"/>
                <w:b/>
                <w:bCs/>
                <w:i/>
                <w:iCs/>
                <w:color w:val="000000" w:themeColor="text1"/>
                <w:kern w:val="0"/>
                <w:sz w:val="24"/>
                <w:szCs w:val="24"/>
                <w14:ligatures w14:val="none"/>
              </w:rPr>
            </w:pPr>
            <w:r w:rsidRPr="00206DDA">
              <w:rPr>
                <w:rFonts w:ascii="Times New Roman" w:eastAsia="Times New Roman" w:hAnsi="Times New Roman" w:cs="Times New Roman"/>
                <w:b/>
                <w:bCs/>
                <w:i/>
                <w:iCs/>
                <w:color w:val="000000" w:themeColor="text1"/>
                <w:kern w:val="0"/>
                <w:sz w:val="24"/>
                <w:szCs w:val="24"/>
                <w14:ligatures w14:val="none"/>
              </w:rPr>
              <w:t>3</w:t>
            </w:r>
          </w:p>
        </w:tc>
        <w:tc>
          <w:tcPr>
            <w:tcW w:w="3545" w:type="dxa"/>
            <w:shd w:val="clear" w:color="auto" w:fill="auto"/>
            <w:vAlign w:val="center"/>
            <w:hideMark/>
          </w:tcPr>
          <w:p w14:paraId="470D73F2" w14:textId="7BCC85FF" w:rsidR="00476792" w:rsidRPr="00206DDA" w:rsidRDefault="00476792" w:rsidP="002C18ED">
            <w:pPr>
              <w:spacing w:after="0" w:line="276" w:lineRule="auto"/>
              <w:jc w:val="center"/>
              <w:rPr>
                <w:rFonts w:ascii="Times New Roman" w:eastAsia="Times New Roman" w:hAnsi="Times New Roman" w:cs="Times New Roman"/>
                <w:color w:val="000000" w:themeColor="text1"/>
                <w:kern w:val="0"/>
                <w:sz w:val="24"/>
                <w:szCs w:val="24"/>
                <w14:ligatures w14:val="none"/>
              </w:rPr>
            </w:pPr>
            <w:r w:rsidRPr="00206DDA">
              <w:rPr>
                <w:rFonts w:ascii="Times New Roman" w:eastAsia="Times New Roman" w:hAnsi="Times New Roman" w:cs="Times New Roman"/>
                <w:color w:val="000000" w:themeColor="text1"/>
                <w:kern w:val="0"/>
                <w:sz w:val="24"/>
                <w:szCs w:val="24"/>
                <w14:ligatures w14:val="none"/>
              </w:rPr>
              <w:t>Arduino R3 UNO</w:t>
            </w:r>
          </w:p>
        </w:tc>
        <w:tc>
          <w:tcPr>
            <w:tcW w:w="2770" w:type="dxa"/>
            <w:shd w:val="clear" w:color="auto" w:fill="auto"/>
            <w:vAlign w:val="center"/>
            <w:hideMark/>
          </w:tcPr>
          <w:p w14:paraId="6A25DB3C" w14:textId="3E1CF725" w:rsidR="00476792" w:rsidRPr="00206DDA" w:rsidRDefault="00476792" w:rsidP="002C18ED">
            <w:pPr>
              <w:spacing w:after="0" w:line="276" w:lineRule="auto"/>
              <w:jc w:val="center"/>
              <w:rPr>
                <w:rFonts w:ascii="Times New Roman" w:eastAsia="Times New Roman" w:hAnsi="Times New Roman" w:cs="Times New Roman"/>
                <w:color w:val="000000" w:themeColor="text1"/>
                <w:kern w:val="0"/>
                <w:sz w:val="24"/>
                <w:szCs w:val="24"/>
                <w14:ligatures w14:val="none"/>
              </w:rPr>
            </w:pPr>
            <w:r w:rsidRPr="00206DDA">
              <w:rPr>
                <w:rFonts w:ascii="Times New Roman" w:eastAsia="Times New Roman" w:hAnsi="Times New Roman" w:cs="Times New Roman"/>
                <w:color w:val="000000" w:themeColor="text1"/>
                <w:kern w:val="0"/>
                <w:sz w:val="24"/>
                <w:szCs w:val="24"/>
                <w14:ligatures w14:val="none"/>
              </w:rPr>
              <w:t>1</w:t>
            </w:r>
          </w:p>
        </w:tc>
        <w:tc>
          <w:tcPr>
            <w:tcW w:w="1695" w:type="dxa"/>
            <w:shd w:val="clear" w:color="auto" w:fill="auto"/>
            <w:vAlign w:val="center"/>
            <w:hideMark/>
          </w:tcPr>
          <w:p w14:paraId="49588236" w14:textId="0187BCFB" w:rsidR="00476792" w:rsidRPr="00206DDA" w:rsidRDefault="00476792" w:rsidP="002C18ED">
            <w:pPr>
              <w:spacing w:after="0" w:line="276" w:lineRule="auto"/>
              <w:jc w:val="center"/>
              <w:rPr>
                <w:rFonts w:ascii="Times New Roman" w:eastAsia="Times New Roman" w:hAnsi="Times New Roman" w:cs="Times New Roman"/>
                <w:color w:val="000000" w:themeColor="text1"/>
                <w:kern w:val="0"/>
                <w:sz w:val="24"/>
                <w:szCs w:val="24"/>
                <w14:ligatures w14:val="none"/>
              </w:rPr>
            </w:pPr>
            <w:r w:rsidRPr="00206DDA">
              <w:rPr>
                <w:rFonts w:ascii="Times New Roman" w:eastAsia="Times New Roman" w:hAnsi="Times New Roman" w:cs="Times New Roman"/>
                <w:color w:val="000000" w:themeColor="text1"/>
                <w:kern w:val="0"/>
                <w:sz w:val="24"/>
                <w:szCs w:val="24"/>
                <w14:ligatures w14:val="none"/>
              </w:rPr>
              <w:t>$</w:t>
            </w:r>
            <w:r w:rsidR="00F66E49" w:rsidRPr="00206DDA">
              <w:rPr>
                <w:rFonts w:ascii="Times New Roman" w:eastAsia="Times New Roman" w:hAnsi="Times New Roman" w:cs="Times New Roman"/>
                <w:color w:val="000000" w:themeColor="text1"/>
                <w:kern w:val="0"/>
                <w:sz w:val="24"/>
                <w:szCs w:val="24"/>
                <w14:ligatures w14:val="none"/>
              </w:rPr>
              <w:t>34</w:t>
            </w:r>
            <w:r w:rsidRPr="00206DDA">
              <w:rPr>
                <w:rFonts w:ascii="Times New Roman" w:eastAsia="Times New Roman" w:hAnsi="Times New Roman" w:cs="Times New Roman"/>
                <w:color w:val="000000" w:themeColor="text1"/>
                <w:kern w:val="0"/>
                <w:sz w:val="24"/>
                <w:szCs w:val="24"/>
                <w14:ligatures w14:val="none"/>
              </w:rPr>
              <w:t>.99</w:t>
            </w:r>
          </w:p>
        </w:tc>
      </w:tr>
      <w:tr w:rsidR="00206DDA" w:rsidRPr="00206DDA" w14:paraId="0B86A891" w14:textId="77777777" w:rsidTr="00476792">
        <w:trPr>
          <w:trHeight w:val="382"/>
          <w:jc w:val="center"/>
        </w:trPr>
        <w:tc>
          <w:tcPr>
            <w:tcW w:w="932" w:type="dxa"/>
            <w:shd w:val="clear" w:color="auto" w:fill="auto"/>
            <w:vAlign w:val="center"/>
          </w:tcPr>
          <w:p w14:paraId="560E76EE" w14:textId="63D3E2E4" w:rsidR="00476792" w:rsidRPr="00206DDA" w:rsidRDefault="00476792" w:rsidP="002C18ED">
            <w:pPr>
              <w:spacing w:after="0" w:line="276" w:lineRule="auto"/>
              <w:jc w:val="center"/>
              <w:rPr>
                <w:rFonts w:ascii="Times New Roman" w:eastAsia="Times New Roman" w:hAnsi="Times New Roman" w:cs="Times New Roman"/>
                <w:b/>
                <w:bCs/>
                <w:i/>
                <w:iCs/>
                <w:color w:val="000000" w:themeColor="text1"/>
                <w:kern w:val="0"/>
                <w:sz w:val="24"/>
                <w:szCs w:val="24"/>
                <w14:ligatures w14:val="none"/>
              </w:rPr>
            </w:pPr>
            <w:r w:rsidRPr="00206DDA">
              <w:rPr>
                <w:rFonts w:ascii="Times New Roman" w:eastAsia="Times New Roman" w:hAnsi="Times New Roman" w:cs="Times New Roman"/>
                <w:b/>
                <w:bCs/>
                <w:i/>
                <w:iCs/>
                <w:color w:val="000000" w:themeColor="text1"/>
                <w:kern w:val="0"/>
                <w:sz w:val="24"/>
                <w:szCs w:val="24"/>
                <w14:ligatures w14:val="none"/>
              </w:rPr>
              <w:t>4</w:t>
            </w:r>
          </w:p>
        </w:tc>
        <w:tc>
          <w:tcPr>
            <w:tcW w:w="3545" w:type="dxa"/>
            <w:shd w:val="clear" w:color="auto" w:fill="auto"/>
            <w:vAlign w:val="center"/>
          </w:tcPr>
          <w:p w14:paraId="7AF3912C" w14:textId="34FF4235" w:rsidR="00476792" w:rsidRPr="00206DDA" w:rsidRDefault="00476792" w:rsidP="002C18ED">
            <w:pPr>
              <w:spacing w:after="0" w:line="276" w:lineRule="auto"/>
              <w:jc w:val="center"/>
              <w:rPr>
                <w:rFonts w:ascii="Times New Roman" w:eastAsia="Times New Roman" w:hAnsi="Times New Roman" w:cs="Times New Roman"/>
                <w:color w:val="000000" w:themeColor="text1"/>
                <w:kern w:val="0"/>
                <w:sz w:val="24"/>
                <w:szCs w:val="24"/>
                <w14:ligatures w14:val="none"/>
              </w:rPr>
            </w:pPr>
            <w:r w:rsidRPr="00206DDA">
              <w:rPr>
                <w:rFonts w:ascii="Times New Roman" w:eastAsia="Times New Roman" w:hAnsi="Times New Roman" w:cs="Times New Roman"/>
                <w:color w:val="000000" w:themeColor="text1"/>
                <w:kern w:val="0"/>
                <w:sz w:val="24"/>
                <w:szCs w:val="24"/>
                <w14:ligatures w14:val="none"/>
              </w:rPr>
              <w:t>Dipole Antenna</w:t>
            </w:r>
          </w:p>
        </w:tc>
        <w:tc>
          <w:tcPr>
            <w:tcW w:w="2770" w:type="dxa"/>
            <w:shd w:val="clear" w:color="auto" w:fill="auto"/>
            <w:vAlign w:val="center"/>
          </w:tcPr>
          <w:p w14:paraId="6D15397F" w14:textId="2944F23E" w:rsidR="00476792" w:rsidRPr="00206DDA" w:rsidRDefault="00476792" w:rsidP="002C18ED">
            <w:pPr>
              <w:spacing w:after="0" w:line="276" w:lineRule="auto"/>
              <w:jc w:val="center"/>
              <w:rPr>
                <w:rFonts w:ascii="Times New Roman" w:eastAsia="Times New Roman" w:hAnsi="Times New Roman" w:cs="Times New Roman"/>
                <w:color w:val="000000" w:themeColor="text1"/>
                <w:kern w:val="0"/>
                <w:sz w:val="24"/>
                <w:szCs w:val="24"/>
                <w14:ligatures w14:val="none"/>
              </w:rPr>
            </w:pPr>
            <w:r w:rsidRPr="00206DDA">
              <w:rPr>
                <w:rFonts w:ascii="Times New Roman" w:eastAsia="Times New Roman" w:hAnsi="Times New Roman" w:cs="Times New Roman"/>
                <w:color w:val="000000" w:themeColor="text1"/>
                <w:kern w:val="0"/>
                <w:sz w:val="24"/>
                <w:szCs w:val="24"/>
                <w14:ligatures w14:val="none"/>
              </w:rPr>
              <w:t>1</w:t>
            </w:r>
          </w:p>
        </w:tc>
        <w:tc>
          <w:tcPr>
            <w:tcW w:w="1695" w:type="dxa"/>
            <w:shd w:val="clear" w:color="auto" w:fill="auto"/>
            <w:vAlign w:val="center"/>
          </w:tcPr>
          <w:p w14:paraId="624BA85B" w14:textId="696BF2E9" w:rsidR="00476792" w:rsidRPr="00206DDA" w:rsidRDefault="00476792" w:rsidP="002C18ED">
            <w:pPr>
              <w:spacing w:after="0" w:line="276" w:lineRule="auto"/>
              <w:jc w:val="center"/>
              <w:rPr>
                <w:rFonts w:ascii="Times New Roman" w:eastAsia="Times New Roman" w:hAnsi="Times New Roman" w:cs="Times New Roman"/>
                <w:color w:val="000000" w:themeColor="text1"/>
                <w:kern w:val="0"/>
                <w:sz w:val="24"/>
                <w:szCs w:val="24"/>
                <w14:ligatures w14:val="none"/>
              </w:rPr>
            </w:pPr>
            <w:r w:rsidRPr="00206DDA">
              <w:rPr>
                <w:rFonts w:ascii="Times New Roman" w:eastAsia="Times New Roman" w:hAnsi="Times New Roman" w:cs="Times New Roman"/>
                <w:color w:val="000000" w:themeColor="text1"/>
                <w:kern w:val="0"/>
                <w:sz w:val="24"/>
                <w:szCs w:val="24"/>
                <w14:ligatures w14:val="none"/>
              </w:rPr>
              <w:t>$5.99</w:t>
            </w:r>
          </w:p>
        </w:tc>
      </w:tr>
      <w:tr w:rsidR="00206DDA" w:rsidRPr="00206DDA" w14:paraId="6220E2CE" w14:textId="77777777" w:rsidTr="00476792">
        <w:trPr>
          <w:trHeight w:val="382"/>
          <w:jc w:val="center"/>
        </w:trPr>
        <w:tc>
          <w:tcPr>
            <w:tcW w:w="932" w:type="dxa"/>
            <w:shd w:val="clear" w:color="auto" w:fill="auto"/>
            <w:vAlign w:val="center"/>
          </w:tcPr>
          <w:p w14:paraId="59B340CA" w14:textId="22A9D5E6" w:rsidR="00476792" w:rsidRPr="00206DDA" w:rsidRDefault="00476792" w:rsidP="002C18ED">
            <w:pPr>
              <w:spacing w:after="0" w:line="276" w:lineRule="auto"/>
              <w:jc w:val="center"/>
              <w:rPr>
                <w:rFonts w:ascii="Times New Roman" w:eastAsia="Times New Roman" w:hAnsi="Times New Roman" w:cs="Times New Roman"/>
                <w:b/>
                <w:bCs/>
                <w:i/>
                <w:iCs/>
                <w:color w:val="000000" w:themeColor="text1"/>
                <w:kern w:val="0"/>
                <w:sz w:val="24"/>
                <w:szCs w:val="24"/>
                <w14:ligatures w14:val="none"/>
              </w:rPr>
            </w:pPr>
            <w:r w:rsidRPr="00206DDA">
              <w:rPr>
                <w:rFonts w:ascii="Times New Roman" w:eastAsia="Times New Roman" w:hAnsi="Times New Roman" w:cs="Times New Roman"/>
                <w:b/>
                <w:bCs/>
                <w:i/>
                <w:iCs/>
                <w:color w:val="000000" w:themeColor="text1"/>
                <w:kern w:val="0"/>
                <w:sz w:val="24"/>
                <w:szCs w:val="24"/>
                <w14:ligatures w14:val="none"/>
              </w:rPr>
              <w:t>5</w:t>
            </w:r>
          </w:p>
        </w:tc>
        <w:tc>
          <w:tcPr>
            <w:tcW w:w="3545" w:type="dxa"/>
            <w:shd w:val="clear" w:color="auto" w:fill="auto"/>
            <w:vAlign w:val="center"/>
          </w:tcPr>
          <w:p w14:paraId="643460EE" w14:textId="1D90B839" w:rsidR="00476792" w:rsidRPr="00206DDA" w:rsidRDefault="00476792" w:rsidP="002C18ED">
            <w:pPr>
              <w:spacing w:after="0" w:line="276" w:lineRule="auto"/>
              <w:jc w:val="center"/>
              <w:rPr>
                <w:rFonts w:ascii="Times New Roman" w:eastAsia="Times New Roman" w:hAnsi="Times New Roman" w:cs="Times New Roman"/>
                <w:color w:val="000000" w:themeColor="text1"/>
                <w:kern w:val="0"/>
                <w:sz w:val="24"/>
                <w:szCs w:val="24"/>
                <w14:ligatures w14:val="none"/>
              </w:rPr>
            </w:pPr>
            <w:r w:rsidRPr="00206DDA">
              <w:rPr>
                <w:rFonts w:ascii="Times New Roman" w:eastAsia="Times New Roman" w:hAnsi="Times New Roman" w:cs="Times New Roman"/>
                <w:color w:val="000000" w:themeColor="text1"/>
                <w:kern w:val="0"/>
                <w:sz w:val="24"/>
                <w:szCs w:val="24"/>
                <w14:ligatures w14:val="none"/>
              </w:rPr>
              <w:t>Housing</w:t>
            </w:r>
          </w:p>
        </w:tc>
        <w:tc>
          <w:tcPr>
            <w:tcW w:w="2770" w:type="dxa"/>
            <w:shd w:val="clear" w:color="auto" w:fill="auto"/>
            <w:vAlign w:val="center"/>
          </w:tcPr>
          <w:p w14:paraId="48776EF1" w14:textId="371352AF" w:rsidR="00476792" w:rsidRPr="00206DDA" w:rsidRDefault="00476792" w:rsidP="002C18ED">
            <w:pPr>
              <w:spacing w:after="0" w:line="276" w:lineRule="auto"/>
              <w:jc w:val="center"/>
              <w:rPr>
                <w:rFonts w:ascii="Times New Roman" w:eastAsia="Times New Roman" w:hAnsi="Times New Roman" w:cs="Times New Roman"/>
                <w:color w:val="000000" w:themeColor="text1"/>
                <w:kern w:val="0"/>
                <w:sz w:val="24"/>
                <w:szCs w:val="24"/>
                <w14:ligatures w14:val="none"/>
              </w:rPr>
            </w:pPr>
            <w:r w:rsidRPr="00206DDA">
              <w:rPr>
                <w:rFonts w:ascii="Times New Roman" w:eastAsia="Times New Roman" w:hAnsi="Times New Roman" w:cs="Times New Roman"/>
                <w:color w:val="000000" w:themeColor="text1"/>
                <w:kern w:val="0"/>
                <w:sz w:val="24"/>
                <w:szCs w:val="24"/>
                <w14:ligatures w14:val="none"/>
              </w:rPr>
              <w:t>1</w:t>
            </w:r>
          </w:p>
        </w:tc>
        <w:tc>
          <w:tcPr>
            <w:tcW w:w="1695" w:type="dxa"/>
            <w:shd w:val="clear" w:color="auto" w:fill="auto"/>
            <w:vAlign w:val="center"/>
          </w:tcPr>
          <w:p w14:paraId="28E7DD48" w14:textId="620C8BD9" w:rsidR="00476792" w:rsidRPr="00206DDA" w:rsidRDefault="00476792" w:rsidP="002C18ED">
            <w:pPr>
              <w:spacing w:after="0" w:line="276" w:lineRule="auto"/>
              <w:jc w:val="center"/>
              <w:rPr>
                <w:rFonts w:ascii="Times New Roman" w:eastAsia="Times New Roman" w:hAnsi="Times New Roman" w:cs="Times New Roman"/>
                <w:color w:val="000000" w:themeColor="text1"/>
                <w:kern w:val="0"/>
                <w:sz w:val="24"/>
                <w:szCs w:val="24"/>
                <w14:ligatures w14:val="none"/>
              </w:rPr>
            </w:pPr>
            <w:r w:rsidRPr="00206DDA">
              <w:rPr>
                <w:rFonts w:ascii="Times New Roman" w:eastAsia="Times New Roman" w:hAnsi="Times New Roman" w:cs="Times New Roman"/>
                <w:color w:val="000000" w:themeColor="text1"/>
                <w:kern w:val="0"/>
                <w:sz w:val="24"/>
                <w:szCs w:val="24"/>
                <w14:ligatures w14:val="none"/>
              </w:rPr>
              <w:t>$9.99</w:t>
            </w:r>
          </w:p>
        </w:tc>
      </w:tr>
      <w:tr w:rsidR="00206DDA" w:rsidRPr="00206DDA" w14:paraId="39BAB429" w14:textId="77777777" w:rsidTr="00C73030">
        <w:trPr>
          <w:trHeight w:val="382"/>
          <w:jc w:val="center"/>
        </w:trPr>
        <w:tc>
          <w:tcPr>
            <w:tcW w:w="4477" w:type="dxa"/>
            <w:gridSpan w:val="2"/>
            <w:shd w:val="clear" w:color="auto" w:fill="auto"/>
            <w:vAlign w:val="center"/>
          </w:tcPr>
          <w:p w14:paraId="17632053" w14:textId="7410811B" w:rsidR="00B77392" w:rsidRPr="00206DDA" w:rsidRDefault="00B77392" w:rsidP="002C18ED">
            <w:pPr>
              <w:spacing w:after="0" w:line="276" w:lineRule="auto"/>
              <w:jc w:val="center"/>
              <w:rPr>
                <w:rFonts w:ascii="Times New Roman" w:eastAsia="Times New Roman" w:hAnsi="Times New Roman" w:cs="Times New Roman"/>
                <w:color w:val="000000" w:themeColor="text1"/>
                <w:kern w:val="0"/>
                <w:sz w:val="24"/>
                <w:szCs w:val="24"/>
                <w14:ligatures w14:val="none"/>
              </w:rPr>
            </w:pPr>
            <w:r w:rsidRPr="00206DDA">
              <w:rPr>
                <w:rFonts w:ascii="Times New Roman" w:eastAsia="Times New Roman" w:hAnsi="Times New Roman" w:cs="Times New Roman"/>
                <w:color w:val="000000" w:themeColor="text1"/>
                <w:kern w:val="0"/>
                <w:sz w:val="24"/>
                <w:szCs w:val="24"/>
                <w14:ligatures w14:val="none"/>
              </w:rPr>
              <w:t>Total</w:t>
            </w:r>
          </w:p>
        </w:tc>
        <w:tc>
          <w:tcPr>
            <w:tcW w:w="2770" w:type="dxa"/>
            <w:shd w:val="clear" w:color="auto" w:fill="auto"/>
            <w:vAlign w:val="center"/>
          </w:tcPr>
          <w:p w14:paraId="50DBC307" w14:textId="71B1ED3F" w:rsidR="00B77392" w:rsidRPr="00206DDA" w:rsidRDefault="00E41CFE" w:rsidP="002C18ED">
            <w:pPr>
              <w:spacing w:after="0" w:line="276" w:lineRule="auto"/>
              <w:jc w:val="center"/>
              <w:rPr>
                <w:rFonts w:ascii="Times New Roman" w:eastAsia="Times New Roman" w:hAnsi="Times New Roman" w:cs="Times New Roman"/>
                <w:color w:val="000000" w:themeColor="text1"/>
                <w:kern w:val="0"/>
                <w:sz w:val="24"/>
                <w:szCs w:val="24"/>
                <w14:ligatures w14:val="none"/>
              </w:rPr>
            </w:pPr>
            <w:r w:rsidRPr="00206DDA">
              <w:rPr>
                <w:rFonts w:ascii="Times New Roman" w:eastAsia="Times New Roman" w:hAnsi="Times New Roman" w:cs="Times New Roman"/>
                <w:color w:val="000000" w:themeColor="text1"/>
                <w:kern w:val="0"/>
                <w:sz w:val="24"/>
                <w:szCs w:val="24"/>
                <w14:ligatures w14:val="none"/>
              </w:rPr>
              <w:t>6</w:t>
            </w:r>
          </w:p>
        </w:tc>
        <w:tc>
          <w:tcPr>
            <w:tcW w:w="1695" w:type="dxa"/>
            <w:shd w:val="clear" w:color="auto" w:fill="auto"/>
            <w:vAlign w:val="center"/>
          </w:tcPr>
          <w:p w14:paraId="19D5CA33" w14:textId="0FF67FB9" w:rsidR="00B77392" w:rsidRPr="00206DDA" w:rsidRDefault="00CC4B4A" w:rsidP="002C18ED">
            <w:pPr>
              <w:spacing w:after="0" w:line="276" w:lineRule="auto"/>
              <w:jc w:val="center"/>
              <w:rPr>
                <w:rFonts w:ascii="Times New Roman" w:eastAsia="Times New Roman" w:hAnsi="Times New Roman" w:cs="Times New Roman"/>
                <w:color w:val="000000" w:themeColor="text1"/>
                <w:kern w:val="0"/>
                <w:sz w:val="24"/>
                <w:szCs w:val="24"/>
                <w14:ligatures w14:val="none"/>
              </w:rPr>
            </w:pPr>
            <w:r w:rsidRPr="00206DDA">
              <w:rPr>
                <w:rFonts w:ascii="Times New Roman" w:eastAsia="Times New Roman" w:hAnsi="Times New Roman" w:cs="Times New Roman"/>
                <w:color w:val="000000" w:themeColor="text1"/>
                <w:kern w:val="0"/>
                <w:sz w:val="24"/>
                <w:szCs w:val="24"/>
                <w14:ligatures w14:val="none"/>
              </w:rPr>
              <w:t>$236.96</w:t>
            </w:r>
          </w:p>
        </w:tc>
      </w:tr>
    </w:tbl>
    <w:p w14:paraId="05AF5C56" w14:textId="3B1C8FFA" w:rsidR="0084297F" w:rsidRPr="00296AAF" w:rsidRDefault="00E821F2" w:rsidP="00206DDA">
      <w:pPr>
        <w:pStyle w:val="Caption"/>
        <w:spacing w:line="360" w:lineRule="auto"/>
        <w:jc w:val="center"/>
        <w:rPr>
          <w:rFonts w:ascii="Times New Roman" w:hAnsi="Times New Roman" w:cs="Times New Roman"/>
          <w:b/>
          <w:color w:val="000000" w:themeColor="text1"/>
          <w:sz w:val="24"/>
          <w:szCs w:val="24"/>
          <w:u w:val="single"/>
        </w:rPr>
      </w:pPr>
      <w:r w:rsidRPr="00206DDA">
        <w:rPr>
          <w:rFonts w:ascii="Times New Roman" w:hAnsi="Times New Roman" w:cs="Times New Roman"/>
          <w:b/>
          <w:bCs/>
          <w:color w:val="000000" w:themeColor="text1"/>
          <w:sz w:val="24"/>
          <w:szCs w:val="24"/>
          <w:u w:val="single"/>
        </w:rPr>
        <w:t xml:space="preserve">Table </w:t>
      </w:r>
      <w:r w:rsidRPr="00206DDA">
        <w:rPr>
          <w:rFonts w:ascii="Times New Roman" w:hAnsi="Times New Roman" w:cs="Times New Roman"/>
          <w:b/>
          <w:bCs/>
          <w:color w:val="000000" w:themeColor="text1"/>
          <w:sz w:val="24"/>
          <w:szCs w:val="24"/>
          <w:u w:val="single"/>
        </w:rPr>
        <w:fldChar w:fldCharType="begin"/>
      </w:r>
      <w:r w:rsidRPr="00206DDA">
        <w:rPr>
          <w:rFonts w:ascii="Times New Roman" w:hAnsi="Times New Roman" w:cs="Times New Roman"/>
          <w:b/>
          <w:bCs/>
          <w:color w:val="000000" w:themeColor="text1"/>
          <w:sz w:val="24"/>
          <w:szCs w:val="24"/>
          <w:u w:val="single"/>
        </w:rPr>
        <w:instrText xml:space="preserve"> SEQ Table \* ARABIC </w:instrText>
      </w:r>
      <w:r w:rsidRPr="00206DDA">
        <w:rPr>
          <w:rFonts w:ascii="Times New Roman" w:hAnsi="Times New Roman" w:cs="Times New Roman"/>
          <w:b/>
          <w:bCs/>
          <w:color w:val="000000" w:themeColor="text1"/>
          <w:sz w:val="24"/>
          <w:szCs w:val="24"/>
          <w:u w:val="single"/>
        </w:rPr>
        <w:fldChar w:fldCharType="separate"/>
      </w:r>
      <w:r w:rsidR="009B4C45">
        <w:rPr>
          <w:rFonts w:ascii="Times New Roman" w:hAnsi="Times New Roman" w:cs="Times New Roman"/>
          <w:b/>
          <w:bCs/>
          <w:noProof/>
          <w:color w:val="000000" w:themeColor="text1"/>
          <w:sz w:val="24"/>
          <w:szCs w:val="24"/>
          <w:u w:val="single"/>
        </w:rPr>
        <w:t>2</w:t>
      </w:r>
      <w:r w:rsidRPr="00206DDA">
        <w:rPr>
          <w:rFonts w:ascii="Times New Roman" w:hAnsi="Times New Roman" w:cs="Times New Roman"/>
          <w:b/>
          <w:bCs/>
          <w:color w:val="000000" w:themeColor="text1"/>
          <w:sz w:val="24"/>
          <w:szCs w:val="24"/>
          <w:u w:val="single"/>
        </w:rPr>
        <w:fldChar w:fldCharType="end"/>
      </w:r>
      <w:r w:rsidRPr="00206DDA">
        <w:rPr>
          <w:rFonts w:ascii="Times New Roman" w:hAnsi="Times New Roman" w:cs="Times New Roman"/>
          <w:b/>
          <w:bCs/>
          <w:color w:val="000000" w:themeColor="text1"/>
          <w:sz w:val="24"/>
          <w:szCs w:val="24"/>
          <w:u w:val="single"/>
        </w:rPr>
        <w:t>: Bill of Materials of The Project</w:t>
      </w:r>
    </w:p>
    <w:p w14:paraId="30823890" w14:textId="5DE54703" w:rsidR="00C937CA" w:rsidRPr="00206DDA" w:rsidRDefault="00C937CA" w:rsidP="00206DDA">
      <w:pPr>
        <w:spacing w:line="360" w:lineRule="auto"/>
        <w:rPr>
          <w:rFonts w:ascii="Times New Roman" w:hAnsi="Times New Roman" w:cs="Times New Roman"/>
          <w:b/>
          <w:bCs/>
          <w:color w:val="000000" w:themeColor="text1"/>
          <w:sz w:val="24"/>
          <w:szCs w:val="24"/>
        </w:rPr>
      </w:pPr>
      <w:r w:rsidRPr="00206DDA">
        <w:rPr>
          <w:rFonts w:ascii="Times New Roman" w:hAnsi="Times New Roman" w:cs="Times New Roman"/>
          <w:b/>
          <w:bCs/>
          <w:color w:val="000000" w:themeColor="text1"/>
          <w:sz w:val="24"/>
          <w:szCs w:val="24"/>
        </w:rPr>
        <w:t>5. Semester Planning</w:t>
      </w:r>
    </w:p>
    <w:p w14:paraId="4DD0A3FE" w14:textId="70962753" w:rsidR="000A5AC8" w:rsidRPr="00206DDA" w:rsidRDefault="00C937CA" w:rsidP="00206DDA">
      <w:pPr>
        <w:spacing w:line="360" w:lineRule="auto"/>
        <w:ind w:firstLine="720"/>
        <w:rPr>
          <w:rFonts w:ascii="Times New Roman" w:hAnsi="Times New Roman" w:cs="Times New Roman"/>
          <w:b/>
          <w:bCs/>
          <w:color w:val="000000" w:themeColor="text1"/>
          <w:sz w:val="24"/>
          <w:szCs w:val="24"/>
        </w:rPr>
      </w:pPr>
      <w:r w:rsidRPr="00206DDA">
        <w:rPr>
          <w:rFonts w:ascii="Times New Roman" w:hAnsi="Times New Roman" w:cs="Times New Roman"/>
          <w:b/>
          <w:bCs/>
          <w:color w:val="000000" w:themeColor="text1"/>
          <w:sz w:val="24"/>
          <w:szCs w:val="24"/>
        </w:rPr>
        <w:t>a. Gannt Chart</w:t>
      </w:r>
      <w:r w:rsidR="000A5AC8" w:rsidRPr="00206DDA">
        <w:rPr>
          <w:rFonts w:ascii="Times New Roman" w:hAnsi="Times New Roman" w:cs="Times New Roman"/>
          <w:b/>
          <w:bCs/>
          <w:color w:val="000000" w:themeColor="text1"/>
          <w:sz w:val="24"/>
          <w:szCs w:val="24"/>
        </w:rPr>
        <w:t xml:space="preserve"> </w:t>
      </w:r>
    </w:p>
    <w:p w14:paraId="0EC0BB11" w14:textId="4B6F81E1" w:rsidR="00C937CA" w:rsidRPr="00206DDA" w:rsidRDefault="002C18ED" w:rsidP="00206DDA">
      <w:pPr>
        <w:spacing w:line="360" w:lineRule="auto"/>
        <w:ind w:left="720" w:firstLine="720"/>
        <w:rPr>
          <w:rFonts w:ascii="Times New Roman" w:hAnsi="Times New Roman" w:cs="Times New Roman"/>
          <w:color w:val="000000" w:themeColor="text1"/>
          <w:sz w:val="24"/>
          <w:szCs w:val="24"/>
        </w:rPr>
      </w:pPr>
      <w:r w:rsidRPr="00206DDA">
        <w:rPr>
          <w:rFonts w:ascii="Times New Roman" w:hAnsi="Times New Roman" w:cs="Times New Roman"/>
          <w:noProof/>
          <w:color w:val="000000" w:themeColor="text1"/>
          <w:sz w:val="24"/>
          <w:szCs w:val="24"/>
        </w:rPr>
        <w:drawing>
          <wp:anchor distT="0" distB="0" distL="114300" distR="114300" simplePos="0" relativeHeight="251604992" behindDoc="0" locked="0" layoutInCell="1" allowOverlap="1" wp14:anchorId="7E9CA5C6" wp14:editId="40135A78">
            <wp:simplePos x="0" y="0"/>
            <wp:positionH relativeFrom="column">
              <wp:posOffset>851478</wp:posOffset>
            </wp:positionH>
            <wp:positionV relativeFrom="paragraph">
              <wp:posOffset>520700</wp:posOffset>
            </wp:positionV>
            <wp:extent cx="5105400" cy="2146935"/>
            <wp:effectExtent l="0" t="0" r="0" b="5715"/>
            <wp:wrapTopAndBottom/>
            <wp:docPr id="1746001705" name="Picture 1746001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05400" cy="2146935"/>
                    </a:xfrm>
                    <a:prstGeom prst="rect">
                      <a:avLst/>
                    </a:prstGeom>
                  </pic:spPr>
                </pic:pic>
              </a:graphicData>
            </a:graphic>
            <wp14:sizeRelH relativeFrom="margin">
              <wp14:pctWidth>0</wp14:pctWidth>
            </wp14:sizeRelH>
            <wp14:sizeRelV relativeFrom="margin">
              <wp14:pctHeight>0</wp14:pctHeight>
            </wp14:sizeRelV>
          </wp:anchor>
        </w:drawing>
      </w:r>
      <w:r w:rsidR="000A5AC8" w:rsidRPr="00206DDA">
        <w:rPr>
          <w:rFonts w:ascii="Times New Roman" w:hAnsi="Times New Roman" w:cs="Times New Roman"/>
          <w:noProof/>
          <w:color w:val="000000" w:themeColor="text1"/>
          <w:sz w:val="24"/>
          <w:szCs w:val="24"/>
        </w:rPr>
        <mc:AlternateContent>
          <mc:Choice Requires="wps">
            <w:drawing>
              <wp:anchor distT="0" distB="0" distL="114300" distR="114300" simplePos="0" relativeHeight="251722752" behindDoc="0" locked="0" layoutInCell="1" allowOverlap="1" wp14:anchorId="2BB0445D" wp14:editId="56CF304C">
                <wp:simplePos x="0" y="0"/>
                <wp:positionH relativeFrom="column">
                  <wp:posOffset>850900</wp:posOffset>
                </wp:positionH>
                <wp:positionV relativeFrom="paragraph">
                  <wp:posOffset>2691130</wp:posOffset>
                </wp:positionV>
                <wp:extent cx="5105400" cy="241300"/>
                <wp:effectExtent l="0" t="0" r="0" b="6350"/>
                <wp:wrapTopAndBottom/>
                <wp:docPr id="1091522768" name="Text Box 1"/>
                <wp:cNvGraphicFramePr/>
                <a:graphic xmlns:a="http://schemas.openxmlformats.org/drawingml/2006/main">
                  <a:graphicData uri="http://schemas.microsoft.com/office/word/2010/wordprocessingShape">
                    <wps:wsp>
                      <wps:cNvSpPr txBox="1"/>
                      <wps:spPr>
                        <a:xfrm>
                          <a:off x="0" y="0"/>
                          <a:ext cx="5105400" cy="241300"/>
                        </a:xfrm>
                        <a:prstGeom prst="rect">
                          <a:avLst/>
                        </a:prstGeom>
                        <a:noFill/>
                        <a:ln>
                          <a:noFill/>
                        </a:ln>
                      </wps:spPr>
                      <wps:txbx>
                        <w:txbxContent>
                          <w:p w14:paraId="574F689E" w14:textId="4FB6B27B" w:rsidR="00296AAF" w:rsidRPr="00296AAF" w:rsidRDefault="00296AAF" w:rsidP="00296AAF">
                            <w:pPr>
                              <w:pStyle w:val="Caption"/>
                              <w:jc w:val="center"/>
                              <w:rPr>
                                <w:rFonts w:ascii="Times New Roman" w:hAnsi="Times New Roman" w:cs="Times New Roman"/>
                                <w:b/>
                                <w:bCs/>
                                <w:noProof/>
                                <w:color w:val="000000" w:themeColor="text1"/>
                                <w:sz w:val="24"/>
                                <w:szCs w:val="24"/>
                                <w:u w:val="single"/>
                              </w:rPr>
                            </w:pPr>
                            <w:r w:rsidRPr="00296AAF">
                              <w:rPr>
                                <w:rFonts w:ascii="Times New Roman" w:hAnsi="Times New Roman" w:cs="Times New Roman"/>
                                <w:b/>
                                <w:bCs/>
                                <w:color w:val="000000" w:themeColor="text1"/>
                                <w:sz w:val="24"/>
                                <w:szCs w:val="24"/>
                                <w:u w:val="single"/>
                              </w:rPr>
                              <w:t xml:space="preserve">Figure </w:t>
                            </w:r>
                            <w:r w:rsidR="002B5FBD">
                              <w:rPr>
                                <w:rFonts w:ascii="Times New Roman" w:hAnsi="Times New Roman" w:cs="Times New Roman"/>
                                <w:b/>
                                <w:bCs/>
                                <w:color w:val="000000" w:themeColor="text1"/>
                                <w:sz w:val="24"/>
                                <w:szCs w:val="24"/>
                                <w:u w:val="single"/>
                              </w:rPr>
                              <w:t>9</w:t>
                            </w:r>
                            <w:r w:rsidRPr="00296AAF">
                              <w:rPr>
                                <w:rFonts w:ascii="Times New Roman" w:hAnsi="Times New Roman" w:cs="Times New Roman"/>
                                <w:b/>
                                <w:bCs/>
                                <w:color w:val="000000" w:themeColor="text1"/>
                                <w:sz w:val="24"/>
                                <w:szCs w:val="24"/>
                                <w:u w:val="single"/>
                              </w:rPr>
                              <w:t>: Gannt Chart of the Overall Design &amp;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0445D" id="_x0000_s1032" type="#_x0000_t202" style="position:absolute;left:0;text-align:left;margin-left:67pt;margin-top:211.9pt;width:402pt;height:1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" filled="f" stroked="f">
                <v:textbox inset="0,0,0,0">
                  <w:txbxContent>
                    <w:p w14:paraId="574F689E" w14:textId="4FB6B27B" w:rsidR="00296AAF" w:rsidRPr="00296AAF" w:rsidRDefault="00296AAF" w:rsidP="00296AAF">
                      <w:pPr>
                        <w:pStyle w:val="Caption"/>
                        <w:jc w:val="center"/>
                        <w:rPr>
                          <w:rFonts w:ascii="Times New Roman" w:hAnsi="Times New Roman" w:cs="Times New Roman"/>
                          <w:b/>
                          <w:bCs/>
                          <w:noProof/>
                          <w:color w:val="000000" w:themeColor="text1"/>
                          <w:sz w:val="24"/>
                          <w:szCs w:val="24"/>
                          <w:u w:val="single"/>
                        </w:rPr>
                      </w:pPr>
                      <w:r w:rsidRPr="00296AAF">
                        <w:rPr>
                          <w:rFonts w:ascii="Times New Roman" w:hAnsi="Times New Roman" w:cs="Times New Roman"/>
                          <w:b/>
                          <w:bCs/>
                          <w:color w:val="000000" w:themeColor="text1"/>
                          <w:sz w:val="24"/>
                          <w:szCs w:val="24"/>
                          <w:u w:val="single"/>
                        </w:rPr>
                        <w:t xml:space="preserve">Figure </w:t>
                      </w:r>
                      <w:r w:rsidR="002B5FBD">
                        <w:rPr>
                          <w:rFonts w:ascii="Times New Roman" w:hAnsi="Times New Roman" w:cs="Times New Roman"/>
                          <w:b/>
                          <w:bCs/>
                          <w:color w:val="000000" w:themeColor="text1"/>
                          <w:sz w:val="24"/>
                          <w:szCs w:val="24"/>
                          <w:u w:val="single"/>
                        </w:rPr>
                        <w:t>9</w:t>
                      </w:r>
                      <w:r w:rsidRPr="00296AAF">
                        <w:rPr>
                          <w:rFonts w:ascii="Times New Roman" w:hAnsi="Times New Roman" w:cs="Times New Roman"/>
                          <w:b/>
                          <w:bCs/>
                          <w:color w:val="000000" w:themeColor="text1"/>
                          <w:sz w:val="24"/>
                          <w:szCs w:val="24"/>
                          <w:u w:val="single"/>
                        </w:rPr>
                        <w:t>: Gannt Chart of the Overall Design &amp; Process</w:t>
                      </w:r>
                    </w:p>
                  </w:txbxContent>
                </v:textbox>
                <w10:wrap type="topAndBottom"/>
              </v:shape>
            </w:pict>
          </mc:Fallback>
        </mc:AlternateContent>
      </w:r>
      <w:r w:rsidR="000A5AC8" w:rsidRPr="00206DDA">
        <w:rPr>
          <w:rFonts w:ascii="Times New Roman" w:hAnsi="Times New Roman" w:cs="Times New Roman"/>
          <w:color w:val="000000" w:themeColor="text1"/>
          <w:sz w:val="24"/>
          <w:szCs w:val="24"/>
        </w:rPr>
        <w:t>The Gannt Chart below illustrates the major tasks required such as design, implement, test and document etc.</w:t>
      </w:r>
    </w:p>
    <w:p w14:paraId="7DD3DFE4" w14:textId="5FA90221" w:rsidR="00E14C50" w:rsidRPr="00206DDA" w:rsidRDefault="735EB990" w:rsidP="00206DDA">
      <w:pPr>
        <w:spacing w:line="360" w:lineRule="auto"/>
        <w:rPr>
          <w:rFonts w:ascii="Times New Roman" w:hAnsi="Times New Roman" w:cs="Times New Roman"/>
          <w:color w:val="000000" w:themeColor="text1"/>
          <w:sz w:val="24"/>
          <w:szCs w:val="24"/>
        </w:rPr>
      </w:pPr>
      <w:r w:rsidRPr="00206DDA">
        <w:rPr>
          <w:rFonts w:ascii="Times New Roman" w:hAnsi="Times New Roman" w:cs="Times New Roman"/>
          <w:b/>
          <w:bCs/>
          <w:color w:val="000000" w:themeColor="text1"/>
          <w:sz w:val="24"/>
          <w:szCs w:val="24"/>
        </w:rPr>
        <w:lastRenderedPageBreak/>
        <w:t>Conclusion</w:t>
      </w:r>
    </w:p>
    <w:p w14:paraId="7111F825" w14:textId="01B104C6" w:rsidR="00E14C50" w:rsidRPr="00206DDA" w:rsidRDefault="735EB990" w:rsidP="00206DDA">
      <w:pPr>
        <w:spacing w:line="360" w:lineRule="auto"/>
        <w:ind w:firstLine="720"/>
        <w:jc w:val="both"/>
        <w:rPr>
          <w:rFonts w:ascii="Times New Roman" w:hAnsi="Times New Roman" w:cs="Times New Roman"/>
          <w:color w:val="000000" w:themeColor="text1"/>
          <w:sz w:val="24"/>
          <w:szCs w:val="24"/>
        </w:rPr>
      </w:pPr>
      <w:r w:rsidRPr="00206DDA">
        <w:rPr>
          <w:rFonts w:ascii="Times New Roman" w:hAnsi="Times New Roman" w:cs="Times New Roman"/>
          <w:color w:val="000000" w:themeColor="text1"/>
          <w:sz w:val="24"/>
          <w:szCs w:val="24"/>
        </w:rPr>
        <w:t>The</w:t>
      </w:r>
      <w:r w:rsidR="2EC1B08E" w:rsidRPr="00206DDA">
        <w:rPr>
          <w:rFonts w:ascii="Times New Roman" w:hAnsi="Times New Roman" w:cs="Times New Roman"/>
          <w:color w:val="000000" w:themeColor="text1"/>
          <w:sz w:val="24"/>
          <w:szCs w:val="24"/>
        </w:rPr>
        <w:t xml:space="preserve"> Microclimate Monitoring System was a significant step towards enhancing </w:t>
      </w:r>
      <w:r w:rsidR="0907C9C4" w:rsidRPr="00206DDA">
        <w:rPr>
          <w:rFonts w:ascii="Times New Roman" w:hAnsi="Times New Roman" w:cs="Times New Roman"/>
          <w:color w:val="000000" w:themeColor="text1"/>
          <w:sz w:val="24"/>
          <w:szCs w:val="24"/>
        </w:rPr>
        <w:t>our</w:t>
      </w:r>
      <w:r w:rsidR="2EC1B08E" w:rsidRPr="00206DDA">
        <w:rPr>
          <w:rFonts w:ascii="Times New Roman" w:hAnsi="Times New Roman" w:cs="Times New Roman"/>
          <w:color w:val="000000" w:themeColor="text1"/>
          <w:sz w:val="24"/>
          <w:szCs w:val="24"/>
        </w:rPr>
        <w:t xml:space="preserve"> </w:t>
      </w:r>
      <w:r w:rsidR="71220159" w:rsidRPr="00206DDA">
        <w:rPr>
          <w:rFonts w:ascii="Times New Roman" w:hAnsi="Times New Roman" w:cs="Times New Roman"/>
          <w:color w:val="000000" w:themeColor="text1"/>
          <w:sz w:val="24"/>
          <w:szCs w:val="24"/>
        </w:rPr>
        <w:t>understand</w:t>
      </w:r>
      <w:r w:rsidR="5E84AB80" w:rsidRPr="00206DDA">
        <w:rPr>
          <w:rFonts w:ascii="Times New Roman" w:hAnsi="Times New Roman" w:cs="Times New Roman"/>
          <w:color w:val="000000" w:themeColor="text1"/>
          <w:sz w:val="24"/>
          <w:szCs w:val="24"/>
        </w:rPr>
        <w:t xml:space="preserve">ing </w:t>
      </w:r>
      <w:r w:rsidR="2EC1B08E" w:rsidRPr="00206DDA">
        <w:rPr>
          <w:rFonts w:ascii="Times New Roman" w:hAnsi="Times New Roman" w:cs="Times New Roman"/>
          <w:color w:val="000000" w:themeColor="text1"/>
          <w:sz w:val="24"/>
          <w:szCs w:val="24"/>
        </w:rPr>
        <w:t xml:space="preserve">of </w:t>
      </w:r>
      <w:r w:rsidR="6BEF12BA" w:rsidRPr="00206DDA">
        <w:rPr>
          <w:rFonts w:ascii="Times New Roman" w:hAnsi="Times New Roman" w:cs="Times New Roman"/>
          <w:color w:val="000000" w:themeColor="text1"/>
          <w:sz w:val="24"/>
          <w:szCs w:val="24"/>
        </w:rPr>
        <w:t>how to help in the study of regional changes throughout New York state.</w:t>
      </w:r>
      <w:r w:rsidR="7E3FF771" w:rsidRPr="00206DDA">
        <w:rPr>
          <w:rFonts w:ascii="Times New Roman" w:hAnsi="Times New Roman" w:cs="Times New Roman"/>
          <w:color w:val="000000" w:themeColor="text1"/>
          <w:sz w:val="24"/>
          <w:szCs w:val="24"/>
        </w:rPr>
        <w:t xml:space="preserve"> O</w:t>
      </w:r>
      <w:r w:rsidR="4E359CE1" w:rsidRPr="00206DDA">
        <w:rPr>
          <w:rFonts w:ascii="Times New Roman" w:hAnsi="Times New Roman" w:cs="Times New Roman"/>
          <w:color w:val="000000" w:themeColor="text1"/>
          <w:sz w:val="24"/>
          <w:szCs w:val="24"/>
        </w:rPr>
        <w:t>u</w:t>
      </w:r>
      <w:r w:rsidR="7E3FF771" w:rsidRPr="00206DDA">
        <w:rPr>
          <w:rFonts w:ascii="Times New Roman" w:hAnsi="Times New Roman" w:cs="Times New Roman"/>
          <w:color w:val="000000" w:themeColor="text1"/>
          <w:sz w:val="24"/>
          <w:szCs w:val="24"/>
        </w:rPr>
        <w:t xml:space="preserve">r study focused on the collection of pH levels in the soil and working </w:t>
      </w:r>
      <w:r w:rsidR="00EE3C42" w:rsidRPr="00206DDA">
        <w:rPr>
          <w:rFonts w:ascii="Times New Roman" w:hAnsi="Times New Roman" w:cs="Times New Roman"/>
          <w:color w:val="000000" w:themeColor="text1"/>
          <w:sz w:val="24"/>
          <w:szCs w:val="24"/>
        </w:rPr>
        <w:t xml:space="preserve">out how </w:t>
      </w:r>
      <w:r w:rsidR="7E3FF771" w:rsidRPr="00206DDA">
        <w:rPr>
          <w:rFonts w:ascii="Times New Roman" w:hAnsi="Times New Roman" w:cs="Times New Roman"/>
          <w:color w:val="000000" w:themeColor="text1"/>
          <w:sz w:val="24"/>
          <w:szCs w:val="24"/>
        </w:rPr>
        <w:t>to store and transmit the data</w:t>
      </w:r>
      <w:r w:rsidR="2C1EC58F" w:rsidRPr="00206DDA">
        <w:rPr>
          <w:rFonts w:ascii="Times New Roman" w:hAnsi="Times New Roman" w:cs="Times New Roman"/>
          <w:color w:val="000000" w:themeColor="text1"/>
          <w:sz w:val="24"/>
          <w:szCs w:val="24"/>
        </w:rPr>
        <w:t xml:space="preserve"> to a receiver </w:t>
      </w:r>
      <w:r w:rsidR="00C5110C" w:rsidRPr="00206DDA">
        <w:rPr>
          <w:rFonts w:ascii="Times New Roman" w:hAnsi="Times New Roman" w:cs="Times New Roman"/>
          <w:color w:val="000000" w:themeColor="text1"/>
          <w:sz w:val="24"/>
          <w:szCs w:val="24"/>
        </w:rPr>
        <w:t>and</w:t>
      </w:r>
      <w:r w:rsidR="00B50338" w:rsidRPr="00206DDA">
        <w:rPr>
          <w:rFonts w:ascii="Times New Roman" w:hAnsi="Times New Roman" w:cs="Times New Roman"/>
          <w:color w:val="000000" w:themeColor="text1"/>
          <w:sz w:val="24"/>
          <w:szCs w:val="24"/>
        </w:rPr>
        <w:t>,</w:t>
      </w:r>
      <w:r w:rsidR="00C5110C" w:rsidRPr="00206DDA">
        <w:rPr>
          <w:rFonts w:ascii="Times New Roman" w:hAnsi="Times New Roman" w:cs="Times New Roman"/>
          <w:color w:val="000000" w:themeColor="text1"/>
          <w:sz w:val="24"/>
          <w:szCs w:val="24"/>
        </w:rPr>
        <w:t xml:space="preserve"> finally</w:t>
      </w:r>
      <w:r w:rsidR="00B50338" w:rsidRPr="00206DDA">
        <w:rPr>
          <w:rFonts w:ascii="Times New Roman" w:hAnsi="Times New Roman" w:cs="Times New Roman"/>
          <w:color w:val="000000" w:themeColor="text1"/>
          <w:sz w:val="24"/>
          <w:szCs w:val="24"/>
        </w:rPr>
        <w:t>,</w:t>
      </w:r>
      <w:r w:rsidR="2C1EC58F" w:rsidRPr="00206DDA">
        <w:rPr>
          <w:rFonts w:ascii="Times New Roman" w:hAnsi="Times New Roman" w:cs="Times New Roman"/>
          <w:color w:val="000000" w:themeColor="text1"/>
          <w:sz w:val="24"/>
          <w:szCs w:val="24"/>
        </w:rPr>
        <w:t xml:space="preserve"> to the </w:t>
      </w:r>
      <w:r w:rsidR="00C5110C" w:rsidRPr="00206DDA">
        <w:rPr>
          <w:rFonts w:ascii="Times New Roman" w:hAnsi="Times New Roman" w:cs="Times New Roman"/>
          <w:color w:val="000000" w:themeColor="text1"/>
          <w:sz w:val="24"/>
          <w:szCs w:val="24"/>
        </w:rPr>
        <w:t>stakeholder</w:t>
      </w:r>
      <w:r w:rsidR="007D027B" w:rsidRPr="00206DDA">
        <w:rPr>
          <w:rFonts w:ascii="Times New Roman" w:hAnsi="Times New Roman" w:cs="Times New Roman"/>
          <w:color w:val="000000" w:themeColor="text1"/>
          <w:sz w:val="24"/>
          <w:szCs w:val="24"/>
        </w:rPr>
        <w:t>.</w:t>
      </w:r>
      <w:r w:rsidR="2C1EC58F" w:rsidRPr="00206DDA">
        <w:rPr>
          <w:rFonts w:ascii="Times New Roman" w:hAnsi="Times New Roman" w:cs="Times New Roman"/>
          <w:color w:val="000000" w:themeColor="text1"/>
          <w:sz w:val="24"/>
          <w:szCs w:val="24"/>
        </w:rPr>
        <w:t xml:space="preserve"> </w:t>
      </w:r>
      <w:r w:rsidR="09E3F594" w:rsidRPr="00206DDA">
        <w:rPr>
          <w:rFonts w:ascii="Times New Roman" w:hAnsi="Times New Roman" w:cs="Times New Roman"/>
          <w:color w:val="000000" w:themeColor="text1"/>
          <w:sz w:val="24"/>
          <w:szCs w:val="24"/>
        </w:rPr>
        <w:t>We implemented our FSU with</w:t>
      </w:r>
      <w:r w:rsidR="002F61E3" w:rsidRPr="00206DDA">
        <w:rPr>
          <w:rFonts w:ascii="Times New Roman" w:hAnsi="Times New Roman" w:cs="Times New Roman"/>
          <w:color w:val="000000" w:themeColor="text1"/>
          <w:sz w:val="24"/>
          <w:szCs w:val="24"/>
        </w:rPr>
        <w:t xml:space="preserve"> a</w:t>
      </w:r>
      <w:r w:rsidR="09E3F594" w:rsidRPr="00206DDA">
        <w:rPr>
          <w:rFonts w:ascii="Times New Roman" w:hAnsi="Times New Roman" w:cs="Times New Roman"/>
          <w:color w:val="000000" w:themeColor="text1"/>
          <w:sz w:val="24"/>
          <w:szCs w:val="24"/>
        </w:rPr>
        <w:t xml:space="preserve"> Gravity </w:t>
      </w:r>
      <w:r w:rsidR="002F61E3" w:rsidRPr="00206DDA">
        <w:rPr>
          <w:rFonts w:ascii="Times New Roman" w:hAnsi="Times New Roman" w:cs="Times New Roman"/>
          <w:color w:val="000000" w:themeColor="text1"/>
          <w:sz w:val="24"/>
          <w:szCs w:val="24"/>
        </w:rPr>
        <w:t xml:space="preserve">pH </w:t>
      </w:r>
      <w:r w:rsidR="09E3F594" w:rsidRPr="00206DDA">
        <w:rPr>
          <w:rFonts w:ascii="Times New Roman" w:hAnsi="Times New Roman" w:cs="Times New Roman"/>
          <w:color w:val="000000" w:themeColor="text1"/>
          <w:sz w:val="24"/>
          <w:szCs w:val="24"/>
        </w:rPr>
        <w:t>Sensor and MKR boards</w:t>
      </w:r>
      <w:r w:rsidR="00770517" w:rsidRPr="00206DDA">
        <w:rPr>
          <w:rFonts w:ascii="Times New Roman" w:hAnsi="Times New Roman" w:cs="Times New Roman"/>
          <w:color w:val="000000" w:themeColor="text1"/>
          <w:sz w:val="24"/>
          <w:szCs w:val="24"/>
        </w:rPr>
        <w:t>, along with the Arduino R3,</w:t>
      </w:r>
      <w:r w:rsidR="09E3F594" w:rsidRPr="00206DDA">
        <w:rPr>
          <w:rFonts w:ascii="Times New Roman" w:hAnsi="Times New Roman" w:cs="Times New Roman"/>
          <w:color w:val="000000" w:themeColor="text1"/>
          <w:sz w:val="24"/>
          <w:szCs w:val="24"/>
        </w:rPr>
        <w:t xml:space="preserve"> to accomplish this task and learn along the way how to design, debug, and work together as a team in a simulated stakeholder environment.</w:t>
      </w:r>
    </w:p>
    <w:p w14:paraId="16E9EB26" w14:textId="5E63A73F" w:rsidR="00E14C50" w:rsidRPr="00206DDA" w:rsidRDefault="09E3F594" w:rsidP="00206DDA">
      <w:pPr>
        <w:spacing w:line="360" w:lineRule="auto"/>
        <w:ind w:firstLine="720"/>
        <w:jc w:val="both"/>
        <w:rPr>
          <w:rFonts w:ascii="Times New Roman" w:hAnsi="Times New Roman" w:cs="Times New Roman"/>
          <w:color w:val="000000" w:themeColor="text1"/>
          <w:sz w:val="24"/>
          <w:szCs w:val="24"/>
        </w:rPr>
      </w:pPr>
      <w:r w:rsidRPr="00206DDA">
        <w:rPr>
          <w:rFonts w:ascii="Times New Roman" w:hAnsi="Times New Roman" w:cs="Times New Roman"/>
          <w:color w:val="000000" w:themeColor="text1"/>
          <w:sz w:val="24"/>
          <w:szCs w:val="24"/>
        </w:rPr>
        <w:t xml:space="preserve">Throughout this project we followed the design process </w:t>
      </w:r>
      <w:r w:rsidR="1A49FAD1" w:rsidRPr="00206DDA">
        <w:rPr>
          <w:rFonts w:ascii="Times New Roman" w:hAnsi="Times New Roman" w:cs="Times New Roman"/>
          <w:color w:val="000000" w:themeColor="text1"/>
          <w:sz w:val="24"/>
          <w:szCs w:val="24"/>
        </w:rPr>
        <w:t xml:space="preserve">in which we developed our logical and wireframe designs and then transformed these into our actual physical implementation of the design. We </w:t>
      </w:r>
      <w:r w:rsidR="00B30B1A" w:rsidRPr="00206DDA">
        <w:rPr>
          <w:rFonts w:ascii="Times New Roman" w:hAnsi="Times New Roman" w:cs="Times New Roman"/>
          <w:color w:val="000000" w:themeColor="text1"/>
          <w:sz w:val="24"/>
          <w:szCs w:val="24"/>
        </w:rPr>
        <w:t>considered</w:t>
      </w:r>
      <w:r w:rsidR="1A49FAD1" w:rsidRPr="00206DDA">
        <w:rPr>
          <w:rFonts w:ascii="Times New Roman" w:hAnsi="Times New Roman" w:cs="Times New Roman"/>
          <w:color w:val="000000" w:themeColor="text1"/>
          <w:sz w:val="24"/>
          <w:szCs w:val="24"/>
        </w:rPr>
        <w:t xml:space="preserve"> </w:t>
      </w:r>
      <w:r w:rsidR="02B5B50D" w:rsidRPr="00206DDA">
        <w:rPr>
          <w:rFonts w:ascii="Times New Roman" w:hAnsi="Times New Roman" w:cs="Times New Roman"/>
          <w:color w:val="000000" w:themeColor="text1"/>
          <w:sz w:val="24"/>
          <w:szCs w:val="24"/>
        </w:rPr>
        <w:t>the low</w:t>
      </w:r>
      <w:r w:rsidR="1A49FAD1" w:rsidRPr="00206DDA">
        <w:rPr>
          <w:rFonts w:ascii="Times New Roman" w:hAnsi="Times New Roman" w:cs="Times New Roman"/>
          <w:color w:val="000000" w:themeColor="text1"/>
          <w:sz w:val="24"/>
          <w:szCs w:val="24"/>
        </w:rPr>
        <w:t xml:space="preserve"> </w:t>
      </w:r>
      <w:r w:rsidR="7FF84F11" w:rsidRPr="00206DDA">
        <w:rPr>
          <w:rFonts w:ascii="Times New Roman" w:hAnsi="Times New Roman" w:cs="Times New Roman"/>
          <w:color w:val="000000" w:themeColor="text1"/>
          <w:sz w:val="24"/>
          <w:szCs w:val="24"/>
        </w:rPr>
        <w:t xml:space="preserve">power source </w:t>
      </w:r>
      <w:r w:rsidR="00337D3D" w:rsidRPr="00206DDA">
        <w:rPr>
          <w:rFonts w:ascii="Times New Roman" w:hAnsi="Times New Roman" w:cs="Times New Roman"/>
          <w:color w:val="000000" w:themeColor="text1"/>
          <w:sz w:val="24"/>
          <w:szCs w:val="24"/>
        </w:rPr>
        <w:t>(an independent subsystem)</w:t>
      </w:r>
      <w:r w:rsidR="7FF84F11" w:rsidRPr="00206DDA">
        <w:rPr>
          <w:rFonts w:ascii="Times New Roman" w:hAnsi="Times New Roman" w:cs="Times New Roman"/>
          <w:color w:val="000000" w:themeColor="text1"/>
          <w:sz w:val="24"/>
          <w:szCs w:val="24"/>
        </w:rPr>
        <w:t xml:space="preserve">, </w:t>
      </w:r>
      <w:r w:rsidR="009C4120" w:rsidRPr="00206DDA">
        <w:rPr>
          <w:rFonts w:ascii="Times New Roman" w:hAnsi="Times New Roman" w:cs="Times New Roman"/>
          <w:color w:val="000000" w:themeColor="text1"/>
          <w:sz w:val="24"/>
          <w:szCs w:val="24"/>
        </w:rPr>
        <w:t>the</w:t>
      </w:r>
      <w:r w:rsidR="7FF84F11" w:rsidRPr="00206DDA">
        <w:rPr>
          <w:rFonts w:ascii="Times New Roman" w:hAnsi="Times New Roman" w:cs="Times New Roman"/>
          <w:color w:val="000000" w:themeColor="text1"/>
          <w:sz w:val="24"/>
          <w:szCs w:val="24"/>
        </w:rPr>
        <w:t xml:space="preserve"> </w:t>
      </w:r>
      <w:r w:rsidR="331082D6" w:rsidRPr="00206DDA">
        <w:rPr>
          <w:rFonts w:ascii="Times New Roman" w:hAnsi="Times New Roman" w:cs="Times New Roman"/>
          <w:color w:val="000000" w:themeColor="text1"/>
          <w:sz w:val="24"/>
          <w:szCs w:val="24"/>
        </w:rPr>
        <w:t>obstacles</w:t>
      </w:r>
      <w:r w:rsidR="7FF84F11" w:rsidRPr="00206DDA">
        <w:rPr>
          <w:rFonts w:ascii="Times New Roman" w:hAnsi="Times New Roman" w:cs="Times New Roman"/>
          <w:color w:val="000000" w:themeColor="text1"/>
          <w:sz w:val="24"/>
          <w:szCs w:val="24"/>
        </w:rPr>
        <w:t xml:space="preserve"> to </w:t>
      </w:r>
      <w:r w:rsidR="3FCA6500" w:rsidRPr="00206DDA">
        <w:rPr>
          <w:rFonts w:ascii="Times New Roman" w:hAnsi="Times New Roman" w:cs="Times New Roman"/>
          <w:color w:val="000000" w:themeColor="text1"/>
          <w:sz w:val="24"/>
          <w:szCs w:val="24"/>
        </w:rPr>
        <w:t>collecting</w:t>
      </w:r>
      <w:r w:rsidR="7FF84F11" w:rsidRPr="00206DDA">
        <w:rPr>
          <w:rFonts w:ascii="Times New Roman" w:hAnsi="Times New Roman" w:cs="Times New Roman"/>
          <w:color w:val="000000" w:themeColor="text1"/>
          <w:sz w:val="24"/>
          <w:szCs w:val="24"/>
        </w:rPr>
        <w:t xml:space="preserve"> data in remote locations, and the challenges that come </w:t>
      </w:r>
      <w:r w:rsidR="61321CC6" w:rsidRPr="00206DDA">
        <w:rPr>
          <w:rFonts w:ascii="Times New Roman" w:hAnsi="Times New Roman" w:cs="Times New Roman"/>
          <w:color w:val="000000" w:themeColor="text1"/>
          <w:sz w:val="24"/>
          <w:szCs w:val="24"/>
        </w:rPr>
        <w:t>with</w:t>
      </w:r>
      <w:r w:rsidR="7FF84F11" w:rsidRPr="00206DDA">
        <w:rPr>
          <w:rFonts w:ascii="Times New Roman" w:hAnsi="Times New Roman" w:cs="Times New Roman"/>
          <w:color w:val="000000" w:themeColor="text1"/>
          <w:sz w:val="24"/>
          <w:szCs w:val="24"/>
        </w:rPr>
        <w:t xml:space="preserve"> trying to </w:t>
      </w:r>
      <w:r w:rsidR="0E38C12B" w:rsidRPr="00206DDA">
        <w:rPr>
          <w:rFonts w:ascii="Times New Roman" w:hAnsi="Times New Roman" w:cs="Times New Roman"/>
          <w:color w:val="000000" w:themeColor="text1"/>
          <w:sz w:val="24"/>
          <w:szCs w:val="24"/>
        </w:rPr>
        <w:t>receive</w:t>
      </w:r>
      <w:r w:rsidR="7FF84F11" w:rsidRPr="00206DDA">
        <w:rPr>
          <w:rFonts w:ascii="Times New Roman" w:hAnsi="Times New Roman" w:cs="Times New Roman"/>
          <w:color w:val="000000" w:themeColor="text1"/>
          <w:sz w:val="24"/>
          <w:szCs w:val="24"/>
        </w:rPr>
        <w:t xml:space="preserve"> the data in </w:t>
      </w:r>
      <w:r w:rsidR="00016BE4" w:rsidRPr="00206DDA">
        <w:rPr>
          <w:rFonts w:ascii="Times New Roman" w:hAnsi="Times New Roman" w:cs="Times New Roman"/>
          <w:color w:val="000000" w:themeColor="text1"/>
          <w:sz w:val="24"/>
          <w:szCs w:val="24"/>
        </w:rPr>
        <w:t>a prompt</w:t>
      </w:r>
      <w:r w:rsidR="7FF84F11" w:rsidRPr="00206DDA">
        <w:rPr>
          <w:rFonts w:ascii="Times New Roman" w:hAnsi="Times New Roman" w:cs="Times New Roman"/>
          <w:color w:val="000000" w:themeColor="text1"/>
          <w:sz w:val="24"/>
          <w:szCs w:val="24"/>
        </w:rPr>
        <w:t xml:space="preserve"> and </w:t>
      </w:r>
      <w:r w:rsidR="75ECE585" w:rsidRPr="00206DDA">
        <w:rPr>
          <w:rFonts w:ascii="Times New Roman" w:hAnsi="Times New Roman" w:cs="Times New Roman"/>
          <w:color w:val="000000" w:themeColor="text1"/>
          <w:sz w:val="24"/>
          <w:szCs w:val="24"/>
        </w:rPr>
        <w:t>cost-effective</w:t>
      </w:r>
      <w:r w:rsidR="7FF84F11" w:rsidRPr="00206DDA">
        <w:rPr>
          <w:rFonts w:ascii="Times New Roman" w:hAnsi="Times New Roman" w:cs="Times New Roman"/>
          <w:color w:val="000000" w:themeColor="text1"/>
          <w:sz w:val="24"/>
          <w:szCs w:val="24"/>
        </w:rPr>
        <w:t xml:space="preserve"> </w:t>
      </w:r>
      <w:r w:rsidR="78AA2BF3" w:rsidRPr="00206DDA">
        <w:rPr>
          <w:rFonts w:ascii="Times New Roman" w:hAnsi="Times New Roman" w:cs="Times New Roman"/>
          <w:color w:val="000000" w:themeColor="text1"/>
          <w:sz w:val="24"/>
          <w:szCs w:val="24"/>
        </w:rPr>
        <w:t>manner</w:t>
      </w:r>
      <w:r w:rsidR="7FF84F11" w:rsidRPr="00206DDA">
        <w:rPr>
          <w:rFonts w:ascii="Times New Roman" w:hAnsi="Times New Roman" w:cs="Times New Roman"/>
          <w:color w:val="000000" w:themeColor="text1"/>
          <w:sz w:val="24"/>
          <w:szCs w:val="24"/>
        </w:rPr>
        <w:t xml:space="preserve">. </w:t>
      </w:r>
    </w:p>
    <w:p w14:paraId="458AFA7C" w14:textId="001FE374" w:rsidR="00580D80" w:rsidRPr="00206DDA" w:rsidRDefault="2BB7AAFC" w:rsidP="00206DDA">
      <w:pPr>
        <w:spacing w:line="360" w:lineRule="auto"/>
        <w:ind w:firstLine="720"/>
        <w:jc w:val="both"/>
        <w:rPr>
          <w:rFonts w:ascii="Times New Roman" w:hAnsi="Times New Roman" w:cs="Times New Roman"/>
          <w:color w:val="000000" w:themeColor="text1"/>
          <w:sz w:val="24"/>
          <w:szCs w:val="24"/>
        </w:rPr>
      </w:pPr>
      <w:r w:rsidRPr="00206DDA">
        <w:rPr>
          <w:rFonts w:ascii="Times New Roman" w:hAnsi="Times New Roman" w:cs="Times New Roman"/>
          <w:color w:val="000000" w:themeColor="text1"/>
          <w:sz w:val="24"/>
          <w:szCs w:val="24"/>
        </w:rPr>
        <w:t xml:space="preserve">Looking ahead we feel that we made </w:t>
      </w:r>
      <w:r w:rsidR="000C52A4" w:rsidRPr="00206DDA">
        <w:rPr>
          <w:rFonts w:ascii="Times New Roman" w:hAnsi="Times New Roman" w:cs="Times New Roman"/>
          <w:color w:val="000000" w:themeColor="text1"/>
          <w:sz w:val="24"/>
          <w:szCs w:val="24"/>
        </w:rPr>
        <w:t>substantial progress</w:t>
      </w:r>
      <w:r w:rsidRPr="00206DDA">
        <w:rPr>
          <w:rFonts w:ascii="Times New Roman" w:hAnsi="Times New Roman" w:cs="Times New Roman"/>
          <w:color w:val="000000" w:themeColor="text1"/>
          <w:sz w:val="24"/>
          <w:szCs w:val="24"/>
        </w:rPr>
        <w:t xml:space="preserve"> </w:t>
      </w:r>
      <w:r w:rsidR="639F372A" w:rsidRPr="00206DDA">
        <w:rPr>
          <w:rFonts w:ascii="Times New Roman" w:hAnsi="Times New Roman" w:cs="Times New Roman"/>
          <w:color w:val="000000" w:themeColor="text1"/>
          <w:sz w:val="24"/>
          <w:szCs w:val="24"/>
        </w:rPr>
        <w:t>in</w:t>
      </w:r>
      <w:r w:rsidRPr="00206DDA">
        <w:rPr>
          <w:rFonts w:ascii="Times New Roman" w:hAnsi="Times New Roman" w:cs="Times New Roman"/>
          <w:color w:val="000000" w:themeColor="text1"/>
          <w:sz w:val="24"/>
          <w:szCs w:val="24"/>
        </w:rPr>
        <w:t xml:space="preserve"> developing and designing a system that could be built at a </w:t>
      </w:r>
      <w:r w:rsidR="7283EC71" w:rsidRPr="00206DDA">
        <w:rPr>
          <w:rFonts w:ascii="Times New Roman" w:hAnsi="Times New Roman" w:cs="Times New Roman"/>
          <w:color w:val="000000" w:themeColor="text1"/>
          <w:sz w:val="24"/>
          <w:szCs w:val="24"/>
        </w:rPr>
        <w:t xml:space="preserve">low enough cost that the NYSDEC could set up enough monitors across the state </w:t>
      </w:r>
      <w:r w:rsidR="2F2C704E" w:rsidRPr="00206DDA">
        <w:rPr>
          <w:rFonts w:ascii="Times New Roman" w:hAnsi="Times New Roman" w:cs="Times New Roman"/>
          <w:color w:val="000000" w:themeColor="text1"/>
          <w:sz w:val="24"/>
          <w:szCs w:val="24"/>
        </w:rPr>
        <w:t>to get</w:t>
      </w:r>
      <w:r w:rsidR="7283EC71" w:rsidRPr="00206DDA">
        <w:rPr>
          <w:rFonts w:ascii="Times New Roman" w:hAnsi="Times New Roman" w:cs="Times New Roman"/>
          <w:color w:val="000000" w:themeColor="text1"/>
          <w:sz w:val="24"/>
          <w:szCs w:val="24"/>
        </w:rPr>
        <w:t xml:space="preserve"> accurate </w:t>
      </w:r>
      <w:r w:rsidR="43A22ED3" w:rsidRPr="00206DDA">
        <w:rPr>
          <w:rFonts w:ascii="Times New Roman" w:hAnsi="Times New Roman" w:cs="Times New Roman"/>
          <w:color w:val="000000" w:themeColor="text1"/>
          <w:sz w:val="24"/>
          <w:szCs w:val="24"/>
        </w:rPr>
        <w:t>microclimate</w:t>
      </w:r>
      <w:r w:rsidR="7283EC71" w:rsidRPr="00206DDA">
        <w:rPr>
          <w:rFonts w:ascii="Times New Roman" w:hAnsi="Times New Roman" w:cs="Times New Roman"/>
          <w:color w:val="000000" w:themeColor="text1"/>
          <w:sz w:val="24"/>
          <w:szCs w:val="24"/>
        </w:rPr>
        <w:t xml:space="preserve"> </w:t>
      </w:r>
      <w:r w:rsidR="00240F47" w:rsidRPr="00206DDA">
        <w:rPr>
          <w:rFonts w:ascii="Times New Roman" w:hAnsi="Times New Roman" w:cs="Times New Roman"/>
          <w:color w:val="000000" w:themeColor="text1"/>
          <w:sz w:val="24"/>
          <w:szCs w:val="24"/>
        </w:rPr>
        <w:t xml:space="preserve">soil </w:t>
      </w:r>
      <w:r w:rsidR="7283EC71" w:rsidRPr="00206DDA">
        <w:rPr>
          <w:rFonts w:ascii="Times New Roman" w:hAnsi="Times New Roman" w:cs="Times New Roman"/>
          <w:color w:val="000000" w:themeColor="text1"/>
          <w:sz w:val="24"/>
          <w:szCs w:val="24"/>
        </w:rPr>
        <w:t xml:space="preserve">readings. </w:t>
      </w:r>
      <w:r w:rsidR="75F9C130" w:rsidRPr="00206DDA">
        <w:rPr>
          <w:rFonts w:ascii="Times New Roman" w:hAnsi="Times New Roman" w:cs="Times New Roman"/>
          <w:color w:val="000000" w:themeColor="text1"/>
          <w:sz w:val="24"/>
          <w:szCs w:val="24"/>
        </w:rPr>
        <w:t>Our design of measuring the pH levels of the soil will be easily replicated in any area of the state</w:t>
      </w:r>
      <w:r w:rsidR="007F3CB4" w:rsidRPr="00206DDA">
        <w:rPr>
          <w:rFonts w:ascii="Times New Roman" w:hAnsi="Times New Roman" w:cs="Times New Roman"/>
          <w:color w:val="000000" w:themeColor="text1"/>
          <w:sz w:val="24"/>
          <w:szCs w:val="24"/>
        </w:rPr>
        <w:t>,</w:t>
      </w:r>
      <w:r w:rsidR="75F9C130" w:rsidRPr="00206DDA">
        <w:rPr>
          <w:rFonts w:ascii="Times New Roman" w:hAnsi="Times New Roman" w:cs="Times New Roman"/>
          <w:color w:val="000000" w:themeColor="text1"/>
          <w:sz w:val="24"/>
          <w:szCs w:val="24"/>
        </w:rPr>
        <w:t xml:space="preserve"> and with the ability to access the LoRa network, the system could be expanded outside of New York</w:t>
      </w:r>
      <w:r w:rsidR="67ECD263" w:rsidRPr="00206DDA">
        <w:rPr>
          <w:rFonts w:ascii="Times New Roman" w:hAnsi="Times New Roman" w:cs="Times New Roman"/>
          <w:color w:val="000000" w:themeColor="text1"/>
          <w:sz w:val="24"/>
          <w:szCs w:val="24"/>
        </w:rPr>
        <w:t xml:space="preserve"> state to include more collection and testing. </w:t>
      </w:r>
    </w:p>
    <w:p w14:paraId="15C38A91" w14:textId="33040421" w:rsidR="00E14C50" w:rsidRPr="00206DDA" w:rsidRDefault="00B713BF" w:rsidP="00206DDA">
      <w:pPr>
        <w:spacing w:line="360" w:lineRule="auto"/>
        <w:rPr>
          <w:rFonts w:ascii="Times New Roman" w:hAnsi="Times New Roman" w:cs="Times New Roman"/>
          <w:color w:val="000000" w:themeColor="text1"/>
          <w:sz w:val="24"/>
          <w:szCs w:val="24"/>
        </w:rPr>
      </w:pPr>
      <w:r w:rsidRPr="00206DDA">
        <w:rPr>
          <w:rFonts w:ascii="Times New Roman" w:hAnsi="Times New Roman" w:cs="Times New Roman"/>
          <w:b/>
          <w:color w:val="000000" w:themeColor="text1"/>
          <w:sz w:val="24"/>
          <w:szCs w:val="24"/>
        </w:rPr>
        <w:t>Citations</w:t>
      </w:r>
    </w:p>
    <w:p w14:paraId="089B94F4" w14:textId="40846DF9" w:rsidR="00B713BF" w:rsidRPr="00206DDA" w:rsidRDefault="003828DA" w:rsidP="00206DDA">
      <w:pPr>
        <w:pStyle w:val="ListParagraph"/>
        <w:numPr>
          <w:ilvl w:val="0"/>
          <w:numId w:val="25"/>
        </w:numPr>
        <w:spacing w:line="360" w:lineRule="auto"/>
        <w:rPr>
          <w:rStyle w:val="Hyperlink"/>
          <w:rFonts w:ascii="Times New Roman" w:hAnsi="Times New Roman" w:cs="Times New Roman"/>
          <w:color w:val="000000" w:themeColor="text1"/>
          <w:sz w:val="24"/>
          <w:szCs w:val="24"/>
          <w:u w:val="none"/>
        </w:rPr>
      </w:pPr>
      <w:hyperlink r:id="rId17" w:history="1">
        <w:r w:rsidR="00B713BF" w:rsidRPr="00206DDA">
          <w:rPr>
            <w:rStyle w:val="Hyperlink"/>
            <w:rFonts w:ascii="Times New Roman" w:hAnsi="Times New Roman" w:cs="Times New Roman"/>
            <w:color w:val="000000" w:themeColor="text1"/>
            <w:sz w:val="24"/>
            <w:szCs w:val="24"/>
            <w:u w:val="none"/>
          </w:rPr>
          <w:t>Soil Phenomena as Evidence of Climatic Changes | Published in American Journal of Science (ajsonline.org)</w:t>
        </w:r>
      </w:hyperlink>
    </w:p>
    <w:p w14:paraId="360FF4F4" w14:textId="62FA7B7D" w:rsidR="00CC00C8" w:rsidRPr="00206DDA" w:rsidRDefault="00A87DBA" w:rsidP="00206DDA">
      <w:pPr>
        <w:pStyle w:val="ListParagraph"/>
        <w:numPr>
          <w:ilvl w:val="0"/>
          <w:numId w:val="25"/>
        </w:numPr>
        <w:spacing w:line="360" w:lineRule="auto"/>
        <w:rPr>
          <w:rFonts w:ascii="Times New Roman" w:hAnsi="Times New Roman" w:cs="Times New Roman"/>
          <w:color w:val="000000" w:themeColor="text1"/>
          <w:sz w:val="24"/>
          <w:szCs w:val="24"/>
        </w:rPr>
      </w:pPr>
      <w:hyperlink r:id="rId18" w:history="1">
        <w:r w:rsidRPr="00206DDA">
          <w:rPr>
            <w:rStyle w:val="Hyperlink"/>
            <w:rFonts w:ascii="Times New Roman" w:hAnsi="Times New Roman" w:cs="Times New Roman"/>
            <w:color w:val="000000" w:themeColor="text1"/>
            <w:sz w:val="24"/>
            <w:szCs w:val="24"/>
            <w:u w:val="none"/>
          </w:rPr>
          <w:t>Researchers create global map of soil pH and illuminate how it changes between wet and dry climates (phys.org)</w:t>
        </w:r>
      </w:hyperlink>
    </w:p>
    <w:sectPr w:rsidR="00CC00C8" w:rsidRPr="00206DDA" w:rsidSect="00183CA7">
      <w:headerReference w:type="default" r:id="rId19"/>
      <w:footerReference w:type="default" r:id="rId20"/>
      <w:pgSz w:w="12240" w:h="15840"/>
      <w:pgMar w:top="1080" w:right="1080" w:bottom="1080" w:left="108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E6A2C" w14:textId="77777777" w:rsidR="00183CA7" w:rsidRDefault="00183CA7" w:rsidP="00C937CA">
      <w:pPr>
        <w:spacing w:after="0" w:line="240" w:lineRule="auto"/>
      </w:pPr>
      <w:r>
        <w:separator/>
      </w:r>
    </w:p>
  </w:endnote>
  <w:endnote w:type="continuationSeparator" w:id="0">
    <w:p w14:paraId="19465F37" w14:textId="77777777" w:rsidR="00183CA7" w:rsidRDefault="00183CA7" w:rsidP="00C937CA">
      <w:pPr>
        <w:spacing w:after="0" w:line="240" w:lineRule="auto"/>
      </w:pPr>
      <w:r>
        <w:continuationSeparator/>
      </w:r>
    </w:p>
  </w:endnote>
  <w:endnote w:type="continuationNotice" w:id="1">
    <w:p w14:paraId="3E029A39" w14:textId="77777777" w:rsidR="00183CA7" w:rsidRDefault="00183C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47F7B" w14:textId="77777777" w:rsidR="00146446" w:rsidRPr="0075480F" w:rsidRDefault="00146446" w:rsidP="0075480F">
    <w:pPr>
      <w:pStyle w:val="Footer"/>
      <w:tabs>
        <w:tab w:val="clear" w:pos="4680"/>
        <w:tab w:val="clear" w:pos="9360"/>
      </w:tabs>
      <w:jc w:val="right"/>
      <w:rPr>
        <w:rFonts w:ascii="Times New Roman" w:hAnsi="Times New Roman" w:cs="Times New Roman"/>
        <w:caps/>
        <w:noProof/>
        <w:color w:val="000000" w:themeColor="text1"/>
        <w:sz w:val="24"/>
        <w:szCs w:val="24"/>
      </w:rPr>
    </w:pPr>
    <w:r w:rsidRPr="0075480F">
      <w:rPr>
        <w:rFonts w:ascii="Times New Roman" w:hAnsi="Times New Roman" w:cs="Times New Roman"/>
        <w:caps/>
        <w:color w:val="000000" w:themeColor="text1"/>
        <w:sz w:val="24"/>
        <w:szCs w:val="24"/>
      </w:rPr>
      <w:fldChar w:fldCharType="begin"/>
    </w:r>
    <w:r w:rsidRPr="0075480F">
      <w:rPr>
        <w:rFonts w:ascii="Times New Roman" w:hAnsi="Times New Roman" w:cs="Times New Roman"/>
        <w:caps/>
        <w:color w:val="000000" w:themeColor="text1"/>
        <w:sz w:val="24"/>
        <w:szCs w:val="24"/>
      </w:rPr>
      <w:instrText xml:space="preserve"> PAGE   \* MERGEFORMAT </w:instrText>
    </w:r>
    <w:r w:rsidRPr="0075480F">
      <w:rPr>
        <w:rFonts w:ascii="Times New Roman" w:hAnsi="Times New Roman" w:cs="Times New Roman"/>
        <w:caps/>
        <w:color w:val="000000" w:themeColor="text1"/>
        <w:sz w:val="24"/>
        <w:szCs w:val="24"/>
      </w:rPr>
      <w:fldChar w:fldCharType="separate"/>
    </w:r>
    <w:r w:rsidRPr="0075480F">
      <w:rPr>
        <w:rFonts w:ascii="Times New Roman" w:hAnsi="Times New Roman" w:cs="Times New Roman"/>
        <w:caps/>
        <w:noProof/>
        <w:color w:val="000000" w:themeColor="text1"/>
        <w:sz w:val="24"/>
        <w:szCs w:val="24"/>
      </w:rPr>
      <w:t>2</w:t>
    </w:r>
    <w:r w:rsidRPr="0075480F">
      <w:rPr>
        <w:rFonts w:ascii="Times New Roman" w:hAnsi="Times New Roman" w:cs="Times New Roman"/>
        <w:caps/>
        <w:noProof/>
        <w:color w:val="000000" w:themeColor="text1"/>
        <w:sz w:val="24"/>
        <w:szCs w:val="24"/>
      </w:rPr>
      <w:fldChar w:fldCharType="end"/>
    </w:r>
  </w:p>
  <w:tbl>
    <w:tblPr>
      <w:tblW w:w="0" w:type="auto"/>
      <w:tblLayout w:type="fixed"/>
      <w:tblLook w:val="06A0" w:firstRow="1" w:lastRow="0" w:firstColumn="1" w:lastColumn="0" w:noHBand="1" w:noVBand="1"/>
    </w:tblPr>
    <w:tblGrid>
      <w:gridCol w:w="3120"/>
      <w:gridCol w:w="3120"/>
      <w:gridCol w:w="3120"/>
    </w:tblGrid>
    <w:tr w:rsidR="653CAD60" w14:paraId="587A8B8A" w14:textId="77777777" w:rsidTr="653CAD60">
      <w:trPr>
        <w:trHeight w:val="300"/>
      </w:trPr>
      <w:tc>
        <w:tcPr>
          <w:tcW w:w="3120" w:type="dxa"/>
        </w:tcPr>
        <w:p w14:paraId="45E1E987" w14:textId="23602B62" w:rsidR="653CAD60" w:rsidRDefault="653CAD60" w:rsidP="00DB0F14">
          <w:pPr>
            <w:pStyle w:val="Header"/>
            <w:ind w:left="-115"/>
            <w:jc w:val="center"/>
          </w:pPr>
        </w:p>
      </w:tc>
      <w:tc>
        <w:tcPr>
          <w:tcW w:w="3120" w:type="dxa"/>
        </w:tcPr>
        <w:p w14:paraId="46A6ED87" w14:textId="74BE590F" w:rsidR="653CAD60" w:rsidRDefault="653CAD60" w:rsidP="653CAD60">
          <w:pPr>
            <w:pStyle w:val="Header"/>
            <w:jc w:val="center"/>
          </w:pPr>
        </w:p>
      </w:tc>
      <w:tc>
        <w:tcPr>
          <w:tcW w:w="3120" w:type="dxa"/>
        </w:tcPr>
        <w:p w14:paraId="08B769B4" w14:textId="7D08F634" w:rsidR="653CAD60" w:rsidRDefault="653CAD60" w:rsidP="653CAD60">
          <w:pPr>
            <w:pStyle w:val="Header"/>
            <w:ind w:right="-115"/>
            <w:jc w:val="right"/>
          </w:pPr>
        </w:p>
      </w:tc>
    </w:tr>
  </w:tbl>
  <w:p w14:paraId="45D8DC48" w14:textId="0135CEAE" w:rsidR="653CAD60" w:rsidRDefault="653CAD60" w:rsidP="653CAD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750C2" w14:textId="77777777" w:rsidR="00183CA7" w:rsidRDefault="00183CA7" w:rsidP="00C937CA">
      <w:pPr>
        <w:spacing w:after="0" w:line="240" w:lineRule="auto"/>
      </w:pPr>
      <w:r>
        <w:separator/>
      </w:r>
    </w:p>
  </w:footnote>
  <w:footnote w:type="continuationSeparator" w:id="0">
    <w:p w14:paraId="1E5A58D3" w14:textId="77777777" w:rsidR="00183CA7" w:rsidRDefault="00183CA7" w:rsidP="00C937CA">
      <w:pPr>
        <w:spacing w:after="0" w:line="240" w:lineRule="auto"/>
      </w:pPr>
      <w:r>
        <w:continuationSeparator/>
      </w:r>
    </w:p>
  </w:footnote>
  <w:footnote w:type="continuationNotice" w:id="1">
    <w:p w14:paraId="42019A56" w14:textId="77777777" w:rsidR="00183CA7" w:rsidRDefault="00183C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3B549" w14:textId="386CF866" w:rsidR="00C937CA" w:rsidRPr="00F62C82" w:rsidRDefault="448BC9C6" w:rsidP="00F62C82">
    <w:pPr>
      <w:pStyle w:val="Header"/>
      <w:tabs>
        <w:tab w:val="clear" w:pos="4680"/>
        <w:tab w:val="clear" w:pos="9360"/>
        <w:tab w:val="center" w:pos="5040"/>
        <w:tab w:val="right" w:pos="10080"/>
      </w:tabs>
      <w:spacing w:line="360" w:lineRule="auto"/>
      <w:rPr>
        <w:rFonts w:ascii="Times New Roman" w:hAnsi="Times New Roman" w:cs="Times New Roman"/>
        <w:color w:val="000000" w:themeColor="text1"/>
        <w:sz w:val="24"/>
        <w:szCs w:val="24"/>
      </w:rPr>
    </w:pPr>
    <w:r w:rsidRPr="00F62C82">
      <w:rPr>
        <w:rFonts w:ascii="Times New Roman" w:hAnsi="Times New Roman" w:cs="Times New Roman"/>
        <w:color w:val="000000" w:themeColor="text1"/>
        <w:sz w:val="24"/>
        <w:szCs w:val="24"/>
      </w:rPr>
      <w:t>Name: Alex Pilkey, David Kiszka, Jeremy Allen, Shakib Ahmed</w:t>
    </w:r>
    <w:r w:rsidR="003F4463" w:rsidRPr="00F62C82">
      <w:rPr>
        <w:rFonts w:ascii="Times New Roman" w:hAnsi="Times New Roman" w:cs="Times New Roman"/>
        <w:color w:val="000000" w:themeColor="text1"/>
        <w:sz w:val="24"/>
        <w:szCs w:val="24"/>
      </w:rPr>
      <w:tab/>
    </w:r>
    <w:r w:rsidRPr="00F62C82">
      <w:rPr>
        <w:rFonts w:ascii="Times New Roman" w:hAnsi="Times New Roman" w:cs="Times New Roman"/>
        <w:color w:val="000000" w:themeColor="text1"/>
        <w:sz w:val="24"/>
        <w:szCs w:val="24"/>
      </w:rPr>
      <w:t>Date: 02/05/2024</w:t>
    </w:r>
  </w:p>
  <w:p w14:paraId="117C1A2D" w14:textId="09991914" w:rsidR="00767D6B" w:rsidRPr="00F62C82" w:rsidRDefault="00767D6B" w:rsidP="00F62C82">
    <w:pPr>
      <w:pStyle w:val="Header"/>
      <w:tabs>
        <w:tab w:val="clear" w:pos="4680"/>
        <w:tab w:val="clear" w:pos="9360"/>
        <w:tab w:val="center" w:pos="5040"/>
        <w:tab w:val="right" w:pos="10080"/>
      </w:tabs>
      <w:spacing w:line="360" w:lineRule="auto"/>
      <w:rPr>
        <w:rFonts w:ascii="Times New Roman" w:hAnsi="Times New Roman" w:cs="Times New Roman"/>
        <w:color w:val="000000" w:themeColor="text1"/>
        <w:sz w:val="24"/>
        <w:szCs w:val="24"/>
      </w:rPr>
    </w:pPr>
    <w:r w:rsidRPr="00F62C82">
      <w:rPr>
        <w:rFonts w:ascii="Times New Roman" w:hAnsi="Times New Roman" w:cs="Times New Roman"/>
        <w:color w:val="000000" w:themeColor="text1"/>
        <w:sz w:val="24"/>
        <w:szCs w:val="24"/>
      </w:rPr>
      <w:t>ECE 442</w:t>
    </w:r>
    <w:r w:rsidRPr="00F62C82">
      <w:rPr>
        <w:rFonts w:ascii="Times New Roman" w:hAnsi="Times New Roman" w:cs="Times New Roman"/>
        <w:color w:val="000000" w:themeColor="text1"/>
        <w:sz w:val="24"/>
        <w:szCs w:val="24"/>
      </w:rPr>
      <w:tab/>
    </w:r>
    <w:r w:rsidR="005975FA" w:rsidRPr="00F62C82">
      <w:rPr>
        <w:rFonts w:ascii="Times New Roman" w:hAnsi="Times New Roman" w:cs="Times New Roman"/>
        <w:color w:val="000000" w:themeColor="text1"/>
        <w:sz w:val="24"/>
        <w:szCs w:val="24"/>
      </w:rPr>
      <w:t xml:space="preserve">Junior Engineering </w:t>
    </w:r>
    <w:r w:rsidRPr="00F62C82">
      <w:rPr>
        <w:rFonts w:ascii="Times New Roman" w:hAnsi="Times New Roman" w:cs="Times New Roman"/>
        <w:color w:val="000000" w:themeColor="text1"/>
        <w:sz w:val="24"/>
        <w:szCs w:val="24"/>
      </w:rPr>
      <w:t>Design Report</w:t>
    </w:r>
    <w:r w:rsidRPr="00F62C82">
      <w:rPr>
        <w:rFonts w:ascii="Times New Roman" w:hAnsi="Times New Roman" w:cs="Times New Roman"/>
        <w:color w:val="000000" w:themeColor="text1"/>
        <w:sz w:val="24"/>
        <w:szCs w:val="24"/>
      </w:rPr>
      <w:tab/>
      <w:t>Spring 2024</w:t>
    </w:r>
  </w:p>
</w:hdr>
</file>

<file path=word/intelligence2.xml><?xml version="1.0" encoding="utf-8"?>
<int2:intelligence xmlns:int2="http://schemas.microsoft.com/office/intelligence/2020/intelligence" xmlns:oel="http://schemas.microsoft.com/office/2019/extlst">
  <int2:observations>
    <int2:textHash int2:hashCode="hlvKuUFFqA3dbT" int2:id="c5KG7y7H">
      <int2:state int2:value="Rejected" int2:type="AugLoop_Text_Critique"/>
    </int2:textHash>
    <int2:textHash int2:hashCode="Y8n3zJgw+F+Nh+" int2:id="d4EWHrTd">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D759"/>
    <w:multiLevelType w:val="hybridMultilevel"/>
    <w:tmpl w:val="FFFFFFFF"/>
    <w:lvl w:ilvl="0" w:tplc="18C6AD80">
      <w:start w:val="1"/>
      <w:numFmt w:val="bullet"/>
      <w:lvlText w:val="Ø"/>
      <w:lvlJc w:val="left"/>
      <w:pPr>
        <w:ind w:left="720" w:hanging="360"/>
      </w:pPr>
      <w:rPr>
        <w:rFonts w:ascii="Wingdings" w:hAnsi="Wingdings" w:hint="default"/>
      </w:rPr>
    </w:lvl>
    <w:lvl w:ilvl="1" w:tplc="774658CA">
      <w:start w:val="1"/>
      <w:numFmt w:val="bullet"/>
      <w:lvlText w:val="o"/>
      <w:lvlJc w:val="left"/>
      <w:pPr>
        <w:ind w:left="1440" w:hanging="360"/>
      </w:pPr>
      <w:rPr>
        <w:rFonts w:ascii="Courier New" w:hAnsi="Courier New" w:hint="default"/>
      </w:rPr>
    </w:lvl>
    <w:lvl w:ilvl="2" w:tplc="B0DC686C">
      <w:start w:val="1"/>
      <w:numFmt w:val="bullet"/>
      <w:lvlText w:val=""/>
      <w:lvlJc w:val="left"/>
      <w:pPr>
        <w:ind w:left="2160" w:hanging="360"/>
      </w:pPr>
      <w:rPr>
        <w:rFonts w:ascii="Wingdings" w:hAnsi="Wingdings" w:hint="default"/>
      </w:rPr>
    </w:lvl>
    <w:lvl w:ilvl="3" w:tplc="852C575C">
      <w:start w:val="1"/>
      <w:numFmt w:val="bullet"/>
      <w:lvlText w:val=""/>
      <w:lvlJc w:val="left"/>
      <w:pPr>
        <w:ind w:left="2880" w:hanging="360"/>
      </w:pPr>
      <w:rPr>
        <w:rFonts w:ascii="Symbol" w:hAnsi="Symbol" w:hint="default"/>
      </w:rPr>
    </w:lvl>
    <w:lvl w:ilvl="4" w:tplc="B5E0E0F2">
      <w:start w:val="1"/>
      <w:numFmt w:val="bullet"/>
      <w:lvlText w:val="o"/>
      <w:lvlJc w:val="left"/>
      <w:pPr>
        <w:ind w:left="3600" w:hanging="360"/>
      </w:pPr>
      <w:rPr>
        <w:rFonts w:ascii="Courier New" w:hAnsi="Courier New" w:hint="default"/>
      </w:rPr>
    </w:lvl>
    <w:lvl w:ilvl="5" w:tplc="29A6407C">
      <w:start w:val="1"/>
      <w:numFmt w:val="bullet"/>
      <w:lvlText w:val=""/>
      <w:lvlJc w:val="left"/>
      <w:pPr>
        <w:ind w:left="4320" w:hanging="360"/>
      </w:pPr>
      <w:rPr>
        <w:rFonts w:ascii="Wingdings" w:hAnsi="Wingdings" w:hint="default"/>
      </w:rPr>
    </w:lvl>
    <w:lvl w:ilvl="6" w:tplc="4D66BB0A">
      <w:start w:val="1"/>
      <w:numFmt w:val="bullet"/>
      <w:lvlText w:val=""/>
      <w:lvlJc w:val="left"/>
      <w:pPr>
        <w:ind w:left="5040" w:hanging="360"/>
      </w:pPr>
      <w:rPr>
        <w:rFonts w:ascii="Symbol" w:hAnsi="Symbol" w:hint="default"/>
      </w:rPr>
    </w:lvl>
    <w:lvl w:ilvl="7" w:tplc="07EC62C6">
      <w:start w:val="1"/>
      <w:numFmt w:val="bullet"/>
      <w:lvlText w:val="o"/>
      <w:lvlJc w:val="left"/>
      <w:pPr>
        <w:ind w:left="5760" w:hanging="360"/>
      </w:pPr>
      <w:rPr>
        <w:rFonts w:ascii="Courier New" w:hAnsi="Courier New" w:hint="default"/>
      </w:rPr>
    </w:lvl>
    <w:lvl w:ilvl="8" w:tplc="D9D8EF9A">
      <w:start w:val="1"/>
      <w:numFmt w:val="bullet"/>
      <w:lvlText w:val=""/>
      <w:lvlJc w:val="left"/>
      <w:pPr>
        <w:ind w:left="6480" w:hanging="360"/>
      </w:pPr>
      <w:rPr>
        <w:rFonts w:ascii="Wingdings" w:hAnsi="Wingdings" w:hint="default"/>
      </w:rPr>
    </w:lvl>
  </w:abstractNum>
  <w:abstractNum w:abstractNumId="1" w15:restartNumberingAfterBreak="0">
    <w:nsid w:val="03F20044"/>
    <w:multiLevelType w:val="hybridMultilevel"/>
    <w:tmpl w:val="DE5891BA"/>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45146D9"/>
    <w:multiLevelType w:val="hybridMultilevel"/>
    <w:tmpl w:val="FE1411BA"/>
    <w:lvl w:ilvl="0" w:tplc="AEC8B8C4">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DABAB600">
      <w:start w:val="1"/>
      <w:numFmt w:val="bullet"/>
      <w:lvlText w:val=""/>
      <w:lvlJc w:val="left"/>
      <w:pPr>
        <w:ind w:left="2160" w:hanging="360"/>
      </w:pPr>
      <w:rPr>
        <w:rFonts w:ascii="Wingdings" w:hAnsi="Wingdings" w:hint="default"/>
      </w:rPr>
    </w:lvl>
    <w:lvl w:ilvl="3" w:tplc="A378BAEA">
      <w:start w:val="1"/>
      <w:numFmt w:val="bullet"/>
      <w:lvlText w:val=""/>
      <w:lvlJc w:val="left"/>
      <w:pPr>
        <w:ind w:left="2880" w:hanging="360"/>
      </w:pPr>
      <w:rPr>
        <w:rFonts w:ascii="Symbol" w:hAnsi="Symbol" w:hint="default"/>
      </w:rPr>
    </w:lvl>
    <w:lvl w:ilvl="4" w:tplc="55E83F8E">
      <w:start w:val="1"/>
      <w:numFmt w:val="bullet"/>
      <w:lvlText w:val="o"/>
      <w:lvlJc w:val="left"/>
      <w:pPr>
        <w:ind w:left="3600" w:hanging="360"/>
      </w:pPr>
      <w:rPr>
        <w:rFonts w:ascii="Courier New" w:hAnsi="Courier New" w:hint="default"/>
      </w:rPr>
    </w:lvl>
    <w:lvl w:ilvl="5" w:tplc="787CAF22">
      <w:start w:val="1"/>
      <w:numFmt w:val="bullet"/>
      <w:lvlText w:val=""/>
      <w:lvlJc w:val="left"/>
      <w:pPr>
        <w:ind w:left="4320" w:hanging="360"/>
      </w:pPr>
      <w:rPr>
        <w:rFonts w:ascii="Wingdings" w:hAnsi="Wingdings" w:hint="default"/>
      </w:rPr>
    </w:lvl>
    <w:lvl w:ilvl="6" w:tplc="43046110">
      <w:start w:val="1"/>
      <w:numFmt w:val="bullet"/>
      <w:lvlText w:val=""/>
      <w:lvlJc w:val="left"/>
      <w:pPr>
        <w:ind w:left="5040" w:hanging="360"/>
      </w:pPr>
      <w:rPr>
        <w:rFonts w:ascii="Symbol" w:hAnsi="Symbol" w:hint="default"/>
      </w:rPr>
    </w:lvl>
    <w:lvl w:ilvl="7" w:tplc="046C1530">
      <w:start w:val="1"/>
      <w:numFmt w:val="bullet"/>
      <w:lvlText w:val="o"/>
      <w:lvlJc w:val="left"/>
      <w:pPr>
        <w:ind w:left="5760" w:hanging="360"/>
      </w:pPr>
      <w:rPr>
        <w:rFonts w:ascii="Courier New" w:hAnsi="Courier New" w:hint="default"/>
      </w:rPr>
    </w:lvl>
    <w:lvl w:ilvl="8" w:tplc="2AF2FE44">
      <w:start w:val="1"/>
      <w:numFmt w:val="bullet"/>
      <w:lvlText w:val=""/>
      <w:lvlJc w:val="left"/>
      <w:pPr>
        <w:ind w:left="6480" w:hanging="360"/>
      </w:pPr>
      <w:rPr>
        <w:rFonts w:ascii="Wingdings" w:hAnsi="Wingdings" w:hint="default"/>
      </w:rPr>
    </w:lvl>
  </w:abstractNum>
  <w:abstractNum w:abstractNumId="3" w15:restartNumberingAfterBreak="0">
    <w:nsid w:val="152AD881"/>
    <w:multiLevelType w:val="hybridMultilevel"/>
    <w:tmpl w:val="19AEA75A"/>
    <w:lvl w:ilvl="0" w:tplc="C3F882B2">
      <w:start w:val="1"/>
      <w:numFmt w:val="bullet"/>
      <w:lvlText w:val="·"/>
      <w:lvlJc w:val="left"/>
      <w:pPr>
        <w:ind w:left="4320" w:hanging="360"/>
      </w:pPr>
      <w:rPr>
        <w:rFonts w:ascii="Symbol" w:hAnsi="Symbol" w:hint="default"/>
      </w:rPr>
    </w:lvl>
    <w:lvl w:ilvl="1" w:tplc="676283C2">
      <w:start w:val="1"/>
      <w:numFmt w:val="bullet"/>
      <w:lvlText w:val="o"/>
      <w:lvlJc w:val="left"/>
      <w:pPr>
        <w:ind w:left="5040" w:hanging="360"/>
      </w:pPr>
      <w:rPr>
        <w:rFonts w:ascii="Courier New" w:hAnsi="Courier New" w:hint="default"/>
      </w:rPr>
    </w:lvl>
    <w:lvl w:ilvl="2" w:tplc="2168DC42">
      <w:start w:val="1"/>
      <w:numFmt w:val="bullet"/>
      <w:lvlText w:val=""/>
      <w:lvlJc w:val="left"/>
      <w:pPr>
        <w:ind w:left="5760" w:hanging="360"/>
      </w:pPr>
      <w:rPr>
        <w:rFonts w:ascii="Wingdings" w:hAnsi="Wingdings" w:hint="default"/>
      </w:rPr>
    </w:lvl>
    <w:lvl w:ilvl="3" w:tplc="57D0274E">
      <w:start w:val="1"/>
      <w:numFmt w:val="bullet"/>
      <w:lvlText w:val=""/>
      <w:lvlJc w:val="left"/>
      <w:pPr>
        <w:ind w:left="6480" w:hanging="360"/>
      </w:pPr>
      <w:rPr>
        <w:rFonts w:ascii="Symbol" w:hAnsi="Symbol" w:hint="default"/>
      </w:rPr>
    </w:lvl>
    <w:lvl w:ilvl="4" w:tplc="1E24C1F8">
      <w:start w:val="1"/>
      <w:numFmt w:val="bullet"/>
      <w:lvlText w:val="o"/>
      <w:lvlJc w:val="left"/>
      <w:pPr>
        <w:ind w:left="7200" w:hanging="360"/>
      </w:pPr>
      <w:rPr>
        <w:rFonts w:ascii="Courier New" w:hAnsi="Courier New" w:hint="default"/>
      </w:rPr>
    </w:lvl>
    <w:lvl w:ilvl="5" w:tplc="E1D671C0">
      <w:start w:val="1"/>
      <w:numFmt w:val="bullet"/>
      <w:lvlText w:val=""/>
      <w:lvlJc w:val="left"/>
      <w:pPr>
        <w:ind w:left="7920" w:hanging="360"/>
      </w:pPr>
      <w:rPr>
        <w:rFonts w:ascii="Wingdings" w:hAnsi="Wingdings" w:hint="default"/>
      </w:rPr>
    </w:lvl>
    <w:lvl w:ilvl="6" w:tplc="69FE95D0">
      <w:start w:val="1"/>
      <w:numFmt w:val="bullet"/>
      <w:lvlText w:val=""/>
      <w:lvlJc w:val="left"/>
      <w:pPr>
        <w:ind w:left="8640" w:hanging="360"/>
      </w:pPr>
      <w:rPr>
        <w:rFonts w:ascii="Symbol" w:hAnsi="Symbol" w:hint="default"/>
      </w:rPr>
    </w:lvl>
    <w:lvl w:ilvl="7" w:tplc="B32C4B3A">
      <w:start w:val="1"/>
      <w:numFmt w:val="bullet"/>
      <w:lvlText w:val="o"/>
      <w:lvlJc w:val="left"/>
      <w:pPr>
        <w:ind w:left="9360" w:hanging="360"/>
      </w:pPr>
      <w:rPr>
        <w:rFonts w:ascii="Courier New" w:hAnsi="Courier New" w:hint="default"/>
      </w:rPr>
    </w:lvl>
    <w:lvl w:ilvl="8" w:tplc="72E89EB8">
      <w:start w:val="1"/>
      <w:numFmt w:val="bullet"/>
      <w:lvlText w:val=""/>
      <w:lvlJc w:val="left"/>
      <w:pPr>
        <w:ind w:left="10080" w:hanging="360"/>
      </w:pPr>
      <w:rPr>
        <w:rFonts w:ascii="Wingdings" w:hAnsi="Wingdings" w:hint="default"/>
      </w:rPr>
    </w:lvl>
  </w:abstractNum>
  <w:abstractNum w:abstractNumId="4" w15:restartNumberingAfterBreak="0">
    <w:nsid w:val="19074D82"/>
    <w:multiLevelType w:val="hybridMultilevel"/>
    <w:tmpl w:val="FFFFFFFF"/>
    <w:lvl w:ilvl="0" w:tplc="EC62EF9C">
      <w:start w:val="1"/>
      <w:numFmt w:val="bullet"/>
      <w:lvlText w:val="Ø"/>
      <w:lvlJc w:val="left"/>
      <w:pPr>
        <w:ind w:left="720" w:hanging="360"/>
      </w:pPr>
      <w:rPr>
        <w:rFonts w:ascii="Wingdings" w:hAnsi="Wingdings" w:hint="default"/>
      </w:rPr>
    </w:lvl>
    <w:lvl w:ilvl="1" w:tplc="FDA42886">
      <w:start w:val="1"/>
      <w:numFmt w:val="bullet"/>
      <w:lvlText w:val="o"/>
      <w:lvlJc w:val="left"/>
      <w:pPr>
        <w:ind w:left="1440" w:hanging="360"/>
      </w:pPr>
      <w:rPr>
        <w:rFonts w:ascii="Courier New" w:hAnsi="Courier New" w:hint="default"/>
      </w:rPr>
    </w:lvl>
    <w:lvl w:ilvl="2" w:tplc="233E5586">
      <w:start w:val="1"/>
      <w:numFmt w:val="bullet"/>
      <w:lvlText w:val=""/>
      <w:lvlJc w:val="left"/>
      <w:pPr>
        <w:ind w:left="2160" w:hanging="360"/>
      </w:pPr>
      <w:rPr>
        <w:rFonts w:ascii="Wingdings" w:hAnsi="Wingdings" w:hint="default"/>
      </w:rPr>
    </w:lvl>
    <w:lvl w:ilvl="3" w:tplc="71EE4F6E">
      <w:start w:val="1"/>
      <w:numFmt w:val="bullet"/>
      <w:lvlText w:val=""/>
      <w:lvlJc w:val="left"/>
      <w:pPr>
        <w:ind w:left="2880" w:hanging="360"/>
      </w:pPr>
      <w:rPr>
        <w:rFonts w:ascii="Symbol" w:hAnsi="Symbol" w:hint="default"/>
      </w:rPr>
    </w:lvl>
    <w:lvl w:ilvl="4" w:tplc="8788D5D6">
      <w:start w:val="1"/>
      <w:numFmt w:val="bullet"/>
      <w:lvlText w:val="o"/>
      <w:lvlJc w:val="left"/>
      <w:pPr>
        <w:ind w:left="3600" w:hanging="360"/>
      </w:pPr>
      <w:rPr>
        <w:rFonts w:ascii="Courier New" w:hAnsi="Courier New" w:hint="default"/>
      </w:rPr>
    </w:lvl>
    <w:lvl w:ilvl="5" w:tplc="EB56E7CA">
      <w:start w:val="1"/>
      <w:numFmt w:val="bullet"/>
      <w:lvlText w:val=""/>
      <w:lvlJc w:val="left"/>
      <w:pPr>
        <w:ind w:left="4320" w:hanging="360"/>
      </w:pPr>
      <w:rPr>
        <w:rFonts w:ascii="Wingdings" w:hAnsi="Wingdings" w:hint="default"/>
      </w:rPr>
    </w:lvl>
    <w:lvl w:ilvl="6" w:tplc="D2A48EF2">
      <w:start w:val="1"/>
      <w:numFmt w:val="bullet"/>
      <w:lvlText w:val=""/>
      <w:lvlJc w:val="left"/>
      <w:pPr>
        <w:ind w:left="5040" w:hanging="360"/>
      </w:pPr>
      <w:rPr>
        <w:rFonts w:ascii="Symbol" w:hAnsi="Symbol" w:hint="default"/>
      </w:rPr>
    </w:lvl>
    <w:lvl w:ilvl="7" w:tplc="7C42801E">
      <w:start w:val="1"/>
      <w:numFmt w:val="bullet"/>
      <w:lvlText w:val="o"/>
      <w:lvlJc w:val="left"/>
      <w:pPr>
        <w:ind w:left="5760" w:hanging="360"/>
      </w:pPr>
      <w:rPr>
        <w:rFonts w:ascii="Courier New" w:hAnsi="Courier New" w:hint="default"/>
      </w:rPr>
    </w:lvl>
    <w:lvl w:ilvl="8" w:tplc="988471C0">
      <w:start w:val="1"/>
      <w:numFmt w:val="bullet"/>
      <w:lvlText w:val=""/>
      <w:lvlJc w:val="left"/>
      <w:pPr>
        <w:ind w:left="6480" w:hanging="360"/>
      </w:pPr>
      <w:rPr>
        <w:rFonts w:ascii="Wingdings" w:hAnsi="Wingdings" w:hint="default"/>
      </w:rPr>
    </w:lvl>
  </w:abstractNum>
  <w:abstractNum w:abstractNumId="5" w15:restartNumberingAfterBreak="0">
    <w:nsid w:val="22B28412"/>
    <w:multiLevelType w:val="hybridMultilevel"/>
    <w:tmpl w:val="FFFFFFFF"/>
    <w:lvl w:ilvl="0" w:tplc="A972E52A">
      <w:start w:val="1"/>
      <w:numFmt w:val="bullet"/>
      <w:lvlText w:val="Ø"/>
      <w:lvlJc w:val="left"/>
      <w:pPr>
        <w:ind w:left="720" w:hanging="360"/>
      </w:pPr>
      <w:rPr>
        <w:rFonts w:ascii="Wingdings" w:hAnsi="Wingdings" w:hint="default"/>
      </w:rPr>
    </w:lvl>
    <w:lvl w:ilvl="1" w:tplc="237815A6">
      <w:start w:val="1"/>
      <w:numFmt w:val="bullet"/>
      <w:lvlText w:val="o"/>
      <w:lvlJc w:val="left"/>
      <w:pPr>
        <w:ind w:left="1440" w:hanging="360"/>
      </w:pPr>
      <w:rPr>
        <w:rFonts w:ascii="Courier New" w:hAnsi="Courier New" w:hint="default"/>
      </w:rPr>
    </w:lvl>
    <w:lvl w:ilvl="2" w:tplc="CBE23506">
      <w:start w:val="1"/>
      <w:numFmt w:val="bullet"/>
      <w:lvlText w:val=""/>
      <w:lvlJc w:val="left"/>
      <w:pPr>
        <w:ind w:left="2160" w:hanging="360"/>
      </w:pPr>
      <w:rPr>
        <w:rFonts w:ascii="Wingdings" w:hAnsi="Wingdings" w:hint="default"/>
      </w:rPr>
    </w:lvl>
    <w:lvl w:ilvl="3" w:tplc="9340A476">
      <w:start w:val="1"/>
      <w:numFmt w:val="bullet"/>
      <w:lvlText w:val=""/>
      <w:lvlJc w:val="left"/>
      <w:pPr>
        <w:ind w:left="2880" w:hanging="360"/>
      </w:pPr>
      <w:rPr>
        <w:rFonts w:ascii="Symbol" w:hAnsi="Symbol" w:hint="default"/>
      </w:rPr>
    </w:lvl>
    <w:lvl w:ilvl="4" w:tplc="B596CEE8">
      <w:start w:val="1"/>
      <w:numFmt w:val="bullet"/>
      <w:lvlText w:val="o"/>
      <w:lvlJc w:val="left"/>
      <w:pPr>
        <w:ind w:left="3600" w:hanging="360"/>
      </w:pPr>
      <w:rPr>
        <w:rFonts w:ascii="Courier New" w:hAnsi="Courier New" w:hint="default"/>
      </w:rPr>
    </w:lvl>
    <w:lvl w:ilvl="5" w:tplc="27EAC6EE">
      <w:start w:val="1"/>
      <w:numFmt w:val="bullet"/>
      <w:lvlText w:val=""/>
      <w:lvlJc w:val="left"/>
      <w:pPr>
        <w:ind w:left="4320" w:hanging="360"/>
      </w:pPr>
      <w:rPr>
        <w:rFonts w:ascii="Wingdings" w:hAnsi="Wingdings" w:hint="default"/>
      </w:rPr>
    </w:lvl>
    <w:lvl w:ilvl="6" w:tplc="1D72E468">
      <w:start w:val="1"/>
      <w:numFmt w:val="bullet"/>
      <w:lvlText w:val=""/>
      <w:lvlJc w:val="left"/>
      <w:pPr>
        <w:ind w:left="5040" w:hanging="360"/>
      </w:pPr>
      <w:rPr>
        <w:rFonts w:ascii="Symbol" w:hAnsi="Symbol" w:hint="default"/>
      </w:rPr>
    </w:lvl>
    <w:lvl w:ilvl="7" w:tplc="ED06A4BE">
      <w:start w:val="1"/>
      <w:numFmt w:val="bullet"/>
      <w:lvlText w:val="o"/>
      <w:lvlJc w:val="left"/>
      <w:pPr>
        <w:ind w:left="5760" w:hanging="360"/>
      </w:pPr>
      <w:rPr>
        <w:rFonts w:ascii="Courier New" w:hAnsi="Courier New" w:hint="default"/>
      </w:rPr>
    </w:lvl>
    <w:lvl w:ilvl="8" w:tplc="B666FCA4">
      <w:start w:val="1"/>
      <w:numFmt w:val="bullet"/>
      <w:lvlText w:val=""/>
      <w:lvlJc w:val="left"/>
      <w:pPr>
        <w:ind w:left="6480" w:hanging="360"/>
      </w:pPr>
      <w:rPr>
        <w:rFonts w:ascii="Wingdings" w:hAnsi="Wingdings" w:hint="default"/>
      </w:rPr>
    </w:lvl>
  </w:abstractNum>
  <w:abstractNum w:abstractNumId="6" w15:restartNumberingAfterBreak="0">
    <w:nsid w:val="28EB7C3A"/>
    <w:multiLevelType w:val="hybridMultilevel"/>
    <w:tmpl w:val="340614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308DAE"/>
    <w:multiLevelType w:val="hybridMultilevel"/>
    <w:tmpl w:val="07825FF8"/>
    <w:lvl w:ilvl="0" w:tplc="16F4DE46">
      <w:start w:val="1"/>
      <w:numFmt w:val="bullet"/>
      <w:lvlText w:val="·"/>
      <w:lvlJc w:val="left"/>
      <w:pPr>
        <w:ind w:left="3600" w:hanging="360"/>
      </w:pPr>
      <w:rPr>
        <w:rFonts w:ascii="Symbol" w:hAnsi="Symbol" w:hint="default"/>
      </w:rPr>
    </w:lvl>
    <w:lvl w:ilvl="1" w:tplc="BEC06DE0">
      <w:start w:val="1"/>
      <w:numFmt w:val="bullet"/>
      <w:lvlText w:val="o"/>
      <w:lvlJc w:val="left"/>
      <w:pPr>
        <w:ind w:left="4320" w:hanging="360"/>
      </w:pPr>
      <w:rPr>
        <w:rFonts w:ascii="Courier New" w:hAnsi="Courier New" w:hint="default"/>
      </w:rPr>
    </w:lvl>
    <w:lvl w:ilvl="2" w:tplc="A86A6636">
      <w:start w:val="1"/>
      <w:numFmt w:val="bullet"/>
      <w:lvlText w:val=""/>
      <w:lvlJc w:val="left"/>
      <w:pPr>
        <w:ind w:left="5040" w:hanging="360"/>
      </w:pPr>
      <w:rPr>
        <w:rFonts w:ascii="Wingdings" w:hAnsi="Wingdings" w:hint="default"/>
      </w:rPr>
    </w:lvl>
    <w:lvl w:ilvl="3" w:tplc="A5262AE4">
      <w:start w:val="1"/>
      <w:numFmt w:val="bullet"/>
      <w:lvlText w:val=""/>
      <w:lvlJc w:val="left"/>
      <w:pPr>
        <w:ind w:left="5760" w:hanging="360"/>
      </w:pPr>
      <w:rPr>
        <w:rFonts w:ascii="Symbol" w:hAnsi="Symbol" w:hint="default"/>
      </w:rPr>
    </w:lvl>
    <w:lvl w:ilvl="4" w:tplc="DD801CDE">
      <w:start w:val="1"/>
      <w:numFmt w:val="bullet"/>
      <w:lvlText w:val="o"/>
      <w:lvlJc w:val="left"/>
      <w:pPr>
        <w:ind w:left="6480" w:hanging="360"/>
      </w:pPr>
      <w:rPr>
        <w:rFonts w:ascii="Courier New" w:hAnsi="Courier New" w:hint="default"/>
      </w:rPr>
    </w:lvl>
    <w:lvl w:ilvl="5" w:tplc="DC4A9B70">
      <w:start w:val="1"/>
      <w:numFmt w:val="bullet"/>
      <w:lvlText w:val=""/>
      <w:lvlJc w:val="left"/>
      <w:pPr>
        <w:ind w:left="7200" w:hanging="360"/>
      </w:pPr>
      <w:rPr>
        <w:rFonts w:ascii="Wingdings" w:hAnsi="Wingdings" w:hint="default"/>
      </w:rPr>
    </w:lvl>
    <w:lvl w:ilvl="6" w:tplc="A62C7C88">
      <w:start w:val="1"/>
      <w:numFmt w:val="bullet"/>
      <w:lvlText w:val=""/>
      <w:lvlJc w:val="left"/>
      <w:pPr>
        <w:ind w:left="7920" w:hanging="360"/>
      </w:pPr>
      <w:rPr>
        <w:rFonts w:ascii="Symbol" w:hAnsi="Symbol" w:hint="default"/>
      </w:rPr>
    </w:lvl>
    <w:lvl w:ilvl="7" w:tplc="DDAC939E">
      <w:start w:val="1"/>
      <w:numFmt w:val="bullet"/>
      <w:lvlText w:val="o"/>
      <w:lvlJc w:val="left"/>
      <w:pPr>
        <w:ind w:left="8640" w:hanging="360"/>
      </w:pPr>
      <w:rPr>
        <w:rFonts w:ascii="Courier New" w:hAnsi="Courier New" w:hint="default"/>
      </w:rPr>
    </w:lvl>
    <w:lvl w:ilvl="8" w:tplc="9CC25FAE">
      <w:start w:val="1"/>
      <w:numFmt w:val="bullet"/>
      <w:lvlText w:val=""/>
      <w:lvlJc w:val="left"/>
      <w:pPr>
        <w:ind w:left="9360" w:hanging="360"/>
      </w:pPr>
      <w:rPr>
        <w:rFonts w:ascii="Wingdings" w:hAnsi="Wingdings" w:hint="default"/>
      </w:rPr>
    </w:lvl>
  </w:abstractNum>
  <w:abstractNum w:abstractNumId="8" w15:restartNumberingAfterBreak="0">
    <w:nsid w:val="2DE41B42"/>
    <w:multiLevelType w:val="hybridMultilevel"/>
    <w:tmpl w:val="15AE3CE8"/>
    <w:lvl w:ilvl="0" w:tplc="DE609CFE">
      <w:start w:val="1"/>
      <w:numFmt w:val="bullet"/>
      <w:lvlText w:val="·"/>
      <w:lvlJc w:val="left"/>
      <w:pPr>
        <w:ind w:left="720" w:hanging="360"/>
      </w:pPr>
      <w:rPr>
        <w:rFonts w:ascii="Symbol" w:hAnsi="Symbol" w:hint="default"/>
      </w:rPr>
    </w:lvl>
    <w:lvl w:ilvl="1" w:tplc="62DCF48A">
      <w:start w:val="1"/>
      <w:numFmt w:val="bullet"/>
      <w:lvlText w:val="o"/>
      <w:lvlJc w:val="left"/>
      <w:pPr>
        <w:ind w:left="1440" w:hanging="360"/>
      </w:pPr>
      <w:rPr>
        <w:rFonts w:ascii="Courier New" w:hAnsi="Courier New" w:hint="default"/>
      </w:rPr>
    </w:lvl>
    <w:lvl w:ilvl="2" w:tplc="0D04B12C">
      <w:start w:val="1"/>
      <w:numFmt w:val="bullet"/>
      <w:lvlText w:val=""/>
      <w:lvlJc w:val="left"/>
      <w:pPr>
        <w:ind w:left="2160" w:hanging="360"/>
      </w:pPr>
      <w:rPr>
        <w:rFonts w:ascii="Wingdings" w:hAnsi="Wingdings" w:hint="default"/>
      </w:rPr>
    </w:lvl>
    <w:lvl w:ilvl="3" w:tplc="8904DCAE">
      <w:start w:val="1"/>
      <w:numFmt w:val="bullet"/>
      <w:lvlText w:val=""/>
      <w:lvlJc w:val="left"/>
      <w:pPr>
        <w:ind w:left="2880" w:hanging="360"/>
      </w:pPr>
      <w:rPr>
        <w:rFonts w:ascii="Symbol" w:hAnsi="Symbol" w:hint="default"/>
      </w:rPr>
    </w:lvl>
    <w:lvl w:ilvl="4" w:tplc="9F9466D0">
      <w:start w:val="1"/>
      <w:numFmt w:val="bullet"/>
      <w:lvlText w:val="o"/>
      <w:lvlJc w:val="left"/>
      <w:pPr>
        <w:ind w:left="3600" w:hanging="360"/>
      </w:pPr>
      <w:rPr>
        <w:rFonts w:ascii="Courier New" w:hAnsi="Courier New" w:hint="default"/>
      </w:rPr>
    </w:lvl>
    <w:lvl w:ilvl="5" w:tplc="ADECDB58">
      <w:start w:val="1"/>
      <w:numFmt w:val="bullet"/>
      <w:lvlText w:val=""/>
      <w:lvlJc w:val="left"/>
      <w:pPr>
        <w:ind w:left="4320" w:hanging="360"/>
      </w:pPr>
      <w:rPr>
        <w:rFonts w:ascii="Wingdings" w:hAnsi="Wingdings" w:hint="default"/>
      </w:rPr>
    </w:lvl>
    <w:lvl w:ilvl="6" w:tplc="7ECA6C86">
      <w:start w:val="1"/>
      <w:numFmt w:val="bullet"/>
      <w:lvlText w:val=""/>
      <w:lvlJc w:val="left"/>
      <w:pPr>
        <w:ind w:left="5040" w:hanging="360"/>
      </w:pPr>
      <w:rPr>
        <w:rFonts w:ascii="Symbol" w:hAnsi="Symbol" w:hint="default"/>
      </w:rPr>
    </w:lvl>
    <w:lvl w:ilvl="7" w:tplc="BA803ECE">
      <w:start w:val="1"/>
      <w:numFmt w:val="bullet"/>
      <w:lvlText w:val="o"/>
      <w:lvlJc w:val="left"/>
      <w:pPr>
        <w:ind w:left="5760" w:hanging="360"/>
      </w:pPr>
      <w:rPr>
        <w:rFonts w:ascii="Courier New" w:hAnsi="Courier New" w:hint="default"/>
      </w:rPr>
    </w:lvl>
    <w:lvl w:ilvl="8" w:tplc="C32E2FDC">
      <w:start w:val="1"/>
      <w:numFmt w:val="bullet"/>
      <w:lvlText w:val=""/>
      <w:lvlJc w:val="left"/>
      <w:pPr>
        <w:ind w:left="6480" w:hanging="360"/>
      </w:pPr>
      <w:rPr>
        <w:rFonts w:ascii="Wingdings" w:hAnsi="Wingdings" w:hint="default"/>
      </w:rPr>
    </w:lvl>
  </w:abstractNum>
  <w:abstractNum w:abstractNumId="9" w15:restartNumberingAfterBreak="0">
    <w:nsid w:val="2F761118"/>
    <w:multiLevelType w:val="hybridMultilevel"/>
    <w:tmpl w:val="6B029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0CC4B"/>
    <w:multiLevelType w:val="hybridMultilevel"/>
    <w:tmpl w:val="100605C6"/>
    <w:lvl w:ilvl="0" w:tplc="008073BE">
      <w:start w:val="1"/>
      <w:numFmt w:val="bullet"/>
      <w:lvlText w:val="·"/>
      <w:lvlJc w:val="left"/>
      <w:pPr>
        <w:ind w:left="1440" w:hanging="360"/>
      </w:pPr>
      <w:rPr>
        <w:rFonts w:ascii="Symbol" w:hAnsi="Symbol" w:hint="default"/>
      </w:rPr>
    </w:lvl>
    <w:lvl w:ilvl="1" w:tplc="D076F6BC">
      <w:start w:val="1"/>
      <w:numFmt w:val="bullet"/>
      <w:lvlText w:val="o"/>
      <w:lvlJc w:val="left"/>
      <w:pPr>
        <w:ind w:left="2160" w:hanging="360"/>
      </w:pPr>
      <w:rPr>
        <w:rFonts w:ascii="Courier New" w:hAnsi="Courier New" w:hint="default"/>
      </w:rPr>
    </w:lvl>
    <w:lvl w:ilvl="2" w:tplc="10AC1B34">
      <w:start w:val="1"/>
      <w:numFmt w:val="bullet"/>
      <w:lvlText w:val=""/>
      <w:lvlJc w:val="left"/>
      <w:pPr>
        <w:ind w:left="2880" w:hanging="360"/>
      </w:pPr>
      <w:rPr>
        <w:rFonts w:ascii="Wingdings" w:hAnsi="Wingdings" w:hint="default"/>
      </w:rPr>
    </w:lvl>
    <w:lvl w:ilvl="3" w:tplc="129434C2">
      <w:start w:val="1"/>
      <w:numFmt w:val="bullet"/>
      <w:lvlText w:val=""/>
      <w:lvlJc w:val="left"/>
      <w:pPr>
        <w:ind w:left="3600" w:hanging="360"/>
      </w:pPr>
      <w:rPr>
        <w:rFonts w:ascii="Symbol" w:hAnsi="Symbol" w:hint="default"/>
      </w:rPr>
    </w:lvl>
    <w:lvl w:ilvl="4" w:tplc="51CA02E4">
      <w:start w:val="1"/>
      <w:numFmt w:val="bullet"/>
      <w:lvlText w:val="o"/>
      <w:lvlJc w:val="left"/>
      <w:pPr>
        <w:ind w:left="4320" w:hanging="360"/>
      </w:pPr>
      <w:rPr>
        <w:rFonts w:ascii="Courier New" w:hAnsi="Courier New" w:hint="default"/>
      </w:rPr>
    </w:lvl>
    <w:lvl w:ilvl="5" w:tplc="65F615D8">
      <w:start w:val="1"/>
      <w:numFmt w:val="bullet"/>
      <w:lvlText w:val=""/>
      <w:lvlJc w:val="left"/>
      <w:pPr>
        <w:ind w:left="5040" w:hanging="360"/>
      </w:pPr>
      <w:rPr>
        <w:rFonts w:ascii="Wingdings" w:hAnsi="Wingdings" w:hint="default"/>
      </w:rPr>
    </w:lvl>
    <w:lvl w:ilvl="6" w:tplc="7E5036DA">
      <w:start w:val="1"/>
      <w:numFmt w:val="bullet"/>
      <w:lvlText w:val=""/>
      <w:lvlJc w:val="left"/>
      <w:pPr>
        <w:ind w:left="5760" w:hanging="360"/>
      </w:pPr>
      <w:rPr>
        <w:rFonts w:ascii="Symbol" w:hAnsi="Symbol" w:hint="default"/>
      </w:rPr>
    </w:lvl>
    <w:lvl w:ilvl="7" w:tplc="D910F31A">
      <w:start w:val="1"/>
      <w:numFmt w:val="bullet"/>
      <w:lvlText w:val="o"/>
      <w:lvlJc w:val="left"/>
      <w:pPr>
        <w:ind w:left="6480" w:hanging="360"/>
      </w:pPr>
      <w:rPr>
        <w:rFonts w:ascii="Courier New" w:hAnsi="Courier New" w:hint="default"/>
      </w:rPr>
    </w:lvl>
    <w:lvl w:ilvl="8" w:tplc="CBDEC09A">
      <w:start w:val="1"/>
      <w:numFmt w:val="bullet"/>
      <w:lvlText w:val=""/>
      <w:lvlJc w:val="left"/>
      <w:pPr>
        <w:ind w:left="7200" w:hanging="360"/>
      </w:pPr>
      <w:rPr>
        <w:rFonts w:ascii="Wingdings" w:hAnsi="Wingdings" w:hint="default"/>
      </w:rPr>
    </w:lvl>
  </w:abstractNum>
  <w:abstractNum w:abstractNumId="11" w15:restartNumberingAfterBreak="0">
    <w:nsid w:val="35341C70"/>
    <w:multiLevelType w:val="hybridMultilevel"/>
    <w:tmpl w:val="FFFFFFFF"/>
    <w:lvl w:ilvl="0" w:tplc="A18E5160">
      <w:start w:val="1"/>
      <w:numFmt w:val="bullet"/>
      <w:lvlText w:val="Ø"/>
      <w:lvlJc w:val="left"/>
      <w:pPr>
        <w:ind w:left="720" w:hanging="360"/>
      </w:pPr>
      <w:rPr>
        <w:rFonts w:ascii="Wingdings" w:hAnsi="Wingdings" w:hint="default"/>
      </w:rPr>
    </w:lvl>
    <w:lvl w:ilvl="1" w:tplc="688AE5E2">
      <w:start w:val="1"/>
      <w:numFmt w:val="bullet"/>
      <w:lvlText w:val="o"/>
      <w:lvlJc w:val="left"/>
      <w:pPr>
        <w:ind w:left="1440" w:hanging="360"/>
      </w:pPr>
      <w:rPr>
        <w:rFonts w:ascii="Courier New" w:hAnsi="Courier New" w:hint="default"/>
      </w:rPr>
    </w:lvl>
    <w:lvl w:ilvl="2" w:tplc="CE10CB42">
      <w:start w:val="1"/>
      <w:numFmt w:val="bullet"/>
      <w:lvlText w:val=""/>
      <w:lvlJc w:val="left"/>
      <w:pPr>
        <w:ind w:left="2160" w:hanging="360"/>
      </w:pPr>
      <w:rPr>
        <w:rFonts w:ascii="Wingdings" w:hAnsi="Wingdings" w:hint="default"/>
      </w:rPr>
    </w:lvl>
    <w:lvl w:ilvl="3" w:tplc="252ED244">
      <w:start w:val="1"/>
      <w:numFmt w:val="bullet"/>
      <w:lvlText w:val=""/>
      <w:lvlJc w:val="left"/>
      <w:pPr>
        <w:ind w:left="2880" w:hanging="360"/>
      </w:pPr>
      <w:rPr>
        <w:rFonts w:ascii="Symbol" w:hAnsi="Symbol" w:hint="default"/>
      </w:rPr>
    </w:lvl>
    <w:lvl w:ilvl="4" w:tplc="0F5CA8FC">
      <w:start w:val="1"/>
      <w:numFmt w:val="bullet"/>
      <w:lvlText w:val="o"/>
      <w:lvlJc w:val="left"/>
      <w:pPr>
        <w:ind w:left="3600" w:hanging="360"/>
      </w:pPr>
      <w:rPr>
        <w:rFonts w:ascii="Courier New" w:hAnsi="Courier New" w:hint="default"/>
      </w:rPr>
    </w:lvl>
    <w:lvl w:ilvl="5" w:tplc="77E4EBAC">
      <w:start w:val="1"/>
      <w:numFmt w:val="bullet"/>
      <w:lvlText w:val=""/>
      <w:lvlJc w:val="left"/>
      <w:pPr>
        <w:ind w:left="4320" w:hanging="360"/>
      </w:pPr>
      <w:rPr>
        <w:rFonts w:ascii="Wingdings" w:hAnsi="Wingdings" w:hint="default"/>
      </w:rPr>
    </w:lvl>
    <w:lvl w:ilvl="6" w:tplc="CF06C4CA">
      <w:start w:val="1"/>
      <w:numFmt w:val="bullet"/>
      <w:lvlText w:val=""/>
      <w:lvlJc w:val="left"/>
      <w:pPr>
        <w:ind w:left="5040" w:hanging="360"/>
      </w:pPr>
      <w:rPr>
        <w:rFonts w:ascii="Symbol" w:hAnsi="Symbol" w:hint="default"/>
      </w:rPr>
    </w:lvl>
    <w:lvl w:ilvl="7" w:tplc="FF14552A">
      <w:start w:val="1"/>
      <w:numFmt w:val="bullet"/>
      <w:lvlText w:val="o"/>
      <w:lvlJc w:val="left"/>
      <w:pPr>
        <w:ind w:left="5760" w:hanging="360"/>
      </w:pPr>
      <w:rPr>
        <w:rFonts w:ascii="Courier New" w:hAnsi="Courier New" w:hint="default"/>
      </w:rPr>
    </w:lvl>
    <w:lvl w:ilvl="8" w:tplc="87F668BC">
      <w:start w:val="1"/>
      <w:numFmt w:val="bullet"/>
      <w:lvlText w:val=""/>
      <w:lvlJc w:val="left"/>
      <w:pPr>
        <w:ind w:left="6480" w:hanging="360"/>
      </w:pPr>
      <w:rPr>
        <w:rFonts w:ascii="Wingdings" w:hAnsi="Wingdings" w:hint="default"/>
      </w:rPr>
    </w:lvl>
  </w:abstractNum>
  <w:abstractNum w:abstractNumId="12" w15:restartNumberingAfterBreak="0">
    <w:nsid w:val="367430AA"/>
    <w:multiLevelType w:val="hybridMultilevel"/>
    <w:tmpl w:val="435C9B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DAE7B18"/>
    <w:multiLevelType w:val="hybridMultilevel"/>
    <w:tmpl w:val="2206CA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557245"/>
    <w:multiLevelType w:val="hybridMultilevel"/>
    <w:tmpl w:val="FFFFFFFF"/>
    <w:lvl w:ilvl="0" w:tplc="C6DED398">
      <w:start w:val="1"/>
      <w:numFmt w:val="bullet"/>
      <w:lvlText w:val="Ø"/>
      <w:lvlJc w:val="left"/>
      <w:pPr>
        <w:ind w:left="720" w:hanging="360"/>
      </w:pPr>
      <w:rPr>
        <w:rFonts w:ascii="Wingdings" w:hAnsi="Wingdings" w:hint="default"/>
      </w:rPr>
    </w:lvl>
    <w:lvl w:ilvl="1" w:tplc="E71A8504">
      <w:start w:val="1"/>
      <w:numFmt w:val="bullet"/>
      <w:lvlText w:val="o"/>
      <w:lvlJc w:val="left"/>
      <w:pPr>
        <w:ind w:left="1440" w:hanging="360"/>
      </w:pPr>
      <w:rPr>
        <w:rFonts w:ascii="Courier New" w:hAnsi="Courier New" w:hint="default"/>
      </w:rPr>
    </w:lvl>
    <w:lvl w:ilvl="2" w:tplc="609A645C">
      <w:start w:val="1"/>
      <w:numFmt w:val="bullet"/>
      <w:lvlText w:val=""/>
      <w:lvlJc w:val="left"/>
      <w:pPr>
        <w:ind w:left="2160" w:hanging="360"/>
      </w:pPr>
      <w:rPr>
        <w:rFonts w:ascii="Wingdings" w:hAnsi="Wingdings" w:hint="default"/>
      </w:rPr>
    </w:lvl>
    <w:lvl w:ilvl="3" w:tplc="A740C700">
      <w:start w:val="1"/>
      <w:numFmt w:val="bullet"/>
      <w:lvlText w:val=""/>
      <w:lvlJc w:val="left"/>
      <w:pPr>
        <w:ind w:left="2880" w:hanging="360"/>
      </w:pPr>
      <w:rPr>
        <w:rFonts w:ascii="Symbol" w:hAnsi="Symbol" w:hint="default"/>
      </w:rPr>
    </w:lvl>
    <w:lvl w:ilvl="4" w:tplc="FBFA3286">
      <w:start w:val="1"/>
      <w:numFmt w:val="bullet"/>
      <w:lvlText w:val="o"/>
      <w:lvlJc w:val="left"/>
      <w:pPr>
        <w:ind w:left="3600" w:hanging="360"/>
      </w:pPr>
      <w:rPr>
        <w:rFonts w:ascii="Courier New" w:hAnsi="Courier New" w:hint="default"/>
      </w:rPr>
    </w:lvl>
    <w:lvl w:ilvl="5" w:tplc="84EA9880">
      <w:start w:val="1"/>
      <w:numFmt w:val="bullet"/>
      <w:lvlText w:val=""/>
      <w:lvlJc w:val="left"/>
      <w:pPr>
        <w:ind w:left="4320" w:hanging="360"/>
      </w:pPr>
      <w:rPr>
        <w:rFonts w:ascii="Wingdings" w:hAnsi="Wingdings" w:hint="default"/>
      </w:rPr>
    </w:lvl>
    <w:lvl w:ilvl="6" w:tplc="DC64A50C">
      <w:start w:val="1"/>
      <w:numFmt w:val="bullet"/>
      <w:lvlText w:val=""/>
      <w:lvlJc w:val="left"/>
      <w:pPr>
        <w:ind w:left="5040" w:hanging="360"/>
      </w:pPr>
      <w:rPr>
        <w:rFonts w:ascii="Symbol" w:hAnsi="Symbol" w:hint="default"/>
      </w:rPr>
    </w:lvl>
    <w:lvl w:ilvl="7" w:tplc="4686050A">
      <w:start w:val="1"/>
      <w:numFmt w:val="bullet"/>
      <w:lvlText w:val="o"/>
      <w:lvlJc w:val="left"/>
      <w:pPr>
        <w:ind w:left="5760" w:hanging="360"/>
      </w:pPr>
      <w:rPr>
        <w:rFonts w:ascii="Courier New" w:hAnsi="Courier New" w:hint="default"/>
      </w:rPr>
    </w:lvl>
    <w:lvl w:ilvl="8" w:tplc="8F923814">
      <w:start w:val="1"/>
      <w:numFmt w:val="bullet"/>
      <w:lvlText w:val=""/>
      <w:lvlJc w:val="left"/>
      <w:pPr>
        <w:ind w:left="6480" w:hanging="360"/>
      </w:pPr>
      <w:rPr>
        <w:rFonts w:ascii="Wingdings" w:hAnsi="Wingdings" w:hint="default"/>
      </w:rPr>
    </w:lvl>
  </w:abstractNum>
  <w:abstractNum w:abstractNumId="15" w15:restartNumberingAfterBreak="0">
    <w:nsid w:val="46CA6A85"/>
    <w:multiLevelType w:val="hybridMultilevel"/>
    <w:tmpl w:val="997CD6AA"/>
    <w:lvl w:ilvl="0" w:tplc="CFE4175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70B789"/>
    <w:multiLevelType w:val="hybridMultilevel"/>
    <w:tmpl w:val="6D40B99C"/>
    <w:lvl w:ilvl="0" w:tplc="3FD8A346">
      <w:start w:val="1"/>
      <w:numFmt w:val="bullet"/>
      <w:lvlText w:val="·"/>
      <w:lvlJc w:val="left"/>
      <w:pPr>
        <w:ind w:left="720" w:hanging="360"/>
      </w:pPr>
      <w:rPr>
        <w:rFonts w:ascii="Symbol" w:hAnsi="Symbol" w:hint="default"/>
      </w:rPr>
    </w:lvl>
    <w:lvl w:ilvl="1" w:tplc="1BCE0D1A">
      <w:start w:val="1"/>
      <w:numFmt w:val="bullet"/>
      <w:lvlText w:val="o"/>
      <w:lvlJc w:val="left"/>
      <w:pPr>
        <w:ind w:left="1440" w:hanging="360"/>
      </w:pPr>
      <w:rPr>
        <w:rFonts w:ascii="Courier New" w:hAnsi="Courier New" w:hint="default"/>
      </w:rPr>
    </w:lvl>
    <w:lvl w:ilvl="2" w:tplc="0AF80B58">
      <w:start w:val="1"/>
      <w:numFmt w:val="bullet"/>
      <w:lvlText w:val=""/>
      <w:lvlJc w:val="left"/>
      <w:pPr>
        <w:ind w:left="2160" w:hanging="360"/>
      </w:pPr>
      <w:rPr>
        <w:rFonts w:ascii="Wingdings" w:hAnsi="Wingdings" w:hint="default"/>
      </w:rPr>
    </w:lvl>
    <w:lvl w:ilvl="3" w:tplc="9E8011FA">
      <w:start w:val="1"/>
      <w:numFmt w:val="bullet"/>
      <w:lvlText w:val=""/>
      <w:lvlJc w:val="left"/>
      <w:pPr>
        <w:ind w:left="2880" w:hanging="360"/>
      </w:pPr>
      <w:rPr>
        <w:rFonts w:ascii="Symbol" w:hAnsi="Symbol" w:hint="default"/>
      </w:rPr>
    </w:lvl>
    <w:lvl w:ilvl="4" w:tplc="073CDD9A">
      <w:start w:val="1"/>
      <w:numFmt w:val="bullet"/>
      <w:lvlText w:val="o"/>
      <w:lvlJc w:val="left"/>
      <w:pPr>
        <w:ind w:left="3600" w:hanging="360"/>
      </w:pPr>
      <w:rPr>
        <w:rFonts w:ascii="Courier New" w:hAnsi="Courier New" w:hint="default"/>
      </w:rPr>
    </w:lvl>
    <w:lvl w:ilvl="5" w:tplc="F4CCDF74">
      <w:start w:val="1"/>
      <w:numFmt w:val="bullet"/>
      <w:lvlText w:val=""/>
      <w:lvlJc w:val="left"/>
      <w:pPr>
        <w:ind w:left="4320" w:hanging="360"/>
      </w:pPr>
      <w:rPr>
        <w:rFonts w:ascii="Wingdings" w:hAnsi="Wingdings" w:hint="default"/>
      </w:rPr>
    </w:lvl>
    <w:lvl w:ilvl="6" w:tplc="FA8434C8">
      <w:start w:val="1"/>
      <w:numFmt w:val="bullet"/>
      <w:lvlText w:val=""/>
      <w:lvlJc w:val="left"/>
      <w:pPr>
        <w:ind w:left="5040" w:hanging="360"/>
      </w:pPr>
      <w:rPr>
        <w:rFonts w:ascii="Symbol" w:hAnsi="Symbol" w:hint="default"/>
      </w:rPr>
    </w:lvl>
    <w:lvl w:ilvl="7" w:tplc="2C68039C">
      <w:start w:val="1"/>
      <w:numFmt w:val="bullet"/>
      <w:lvlText w:val="o"/>
      <w:lvlJc w:val="left"/>
      <w:pPr>
        <w:ind w:left="5760" w:hanging="360"/>
      </w:pPr>
      <w:rPr>
        <w:rFonts w:ascii="Courier New" w:hAnsi="Courier New" w:hint="default"/>
      </w:rPr>
    </w:lvl>
    <w:lvl w:ilvl="8" w:tplc="C6D4313A">
      <w:start w:val="1"/>
      <w:numFmt w:val="bullet"/>
      <w:lvlText w:val=""/>
      <w:lvlJc w:val="left"/>
      <w:pPr>
        <w:ind w:left="6480" w:hanging="360"/>
      </w:pPr>
      <w:rPr>
        <w:rFonts w:ascii="Wingdings" w:hAnsi="Wingdings" w:hint="default"/>
      </w:rPr>
    </w:lvl>
  </w:abstractNum>
  <w:abstractNum w:abstractNumId="17" w15:restartNumberingAfterBreak="0">
    <w:nsid w:val="66011DBC"/>
    <w:multiLevelType w:val="hybridMultilevel"/>
    <w:tmpl w:val="88B63408"/>
    <w:lvl w:ilvl="0" w:tplc="79BA37D6">
      <w:start w:val="1"/>
      <w:numFmt w:val="bullet"/>
      <w:lvlText w:val="·"/>
      <w:lvlJc w:val="left"/>
      <w:pPr>
        <w:ind w:left="720" w:hanging="360"/>
      </w:pPr>
      <w:rPr>
        <w:rFonts w:ascii="Symbol" w:hAnsi="Symbol" w:hint="default"/>
      </w:rPr>
    </w:lvl>
    <w:lvl w:ilvl="1" w:tplc="5F9658FA">
      <w:start w:val="1"/>
      <w:numFmt w:val="bullet"/>
      <w:lvlText w:val="o"/>
      <w:lvlJc w:val="left"/>
      <w:pPr>
        <w:ind w:left="1440" w:hanging="360"/>
      </w:pPr>
      <w:rPr>
        <w:rFonts w:ascii="Courier New" w:hAnsi="Courier New" w:hint="default"/>
      </w:rPr>
    </w:lvl>
    <w:lvl w:ilvl="2" w:tplc="EE92F248">
      <w:start w:val="1"/>
      <w:numFmt w:val="bullet"/>
      <w:lvlText w:val=""/>
      <w:lvlJc w:val="left"/>
      <w:pPr>
        <w:ind w:left="2160" w:hanging="360"/>
      </w:pPr>
      <w:rPr>
        <w:rFonts w:ascii="Wingdings" w:hAnsi="Wingdings" w:hint="default"/>
      </w:rPr>
    </w:lvl>
    <w:lvl w:ilvl="3" w:tplc="4A8416B4">
      <w:start w:val="1"/>
      <w:numFmt w:val="bullet"/>
      <w:lvlText w:val=""/>
      <w:lvlJc w:val="left"/>
      <w:pPr>
        <w:ind w:left="2880" w:hanging="360"/>
      </w:pPr>
      <w:rPr>
        <w:rFonts w:ascii="Symbol" w:hAnsi="Symbol" w:hint="default"/>
      </w:rPr>
    </w:lvl>
    <w:lvl w:ilvl="4" w:tplc="72300990">
      <w:start w:val="1"/>
      <w:numFmt w:val="bullet"/>
      <w:lvlText w:val="o"/>
      <w:lvlJc w:val="left"/>
      <w:pPr>
        <w:ind w:left="3600" w:hanging="360"/>
      </w:pPr>
      <w:rPr>
        <w:rFonts w:ascii="Courier New" w:hAnsi="Courier New" w:hint="default"/>
      </w:rPr>
    </w:lvl>
    <w:lvl w:ilvl="5" w:tplc="267CD142">
      <w:start w:val="1"/>
      <w:numFmt w:val="bullet"/>
      <w:lvlText w:val=""/>
      <w:lvlJc w:val="left"/>
      <w:pPr>
        <w:ind w:left="4320" w:hanging="360"/>
      </w:pPr>
      <w:rPr>
        <w:rFonts w:ascii="Wingdings" w:hAnsi="Wingdings" w:hint="default"/>
      </w:rPr>
    </w:lvl>
    <w:lvl w:ilvl="6" w:tplc="492A2EDA">
      <w:start w:val="1"/>
      <w:numFmt w:val="bullet"/>
      <w:lvlText w:val=""/>
      <w:lvlJc w:val="left"/>
      <w:pPr>
        <w:ind w:left="5040" w:hanging="360"/>
      </w:pPr>
      <w:rPr>
        <w:rFonts w:ascii="Symbol" w:hAnsi="Symbol" w:hint="default"/>
      </w:rPr>
    </w:lvl>
    <w:lvl w:ilvl="7" w:tplc="C7D24150">
      <w:start w:val="1"/>
      <w:numFmt w:val="bullet"/>
      <w:lvlText w:val="o"/>
      <w:lvlJc w:val="left"/>
      <w:pPr>
        <w:ind w:left="5760" w:hanging="360"/>
      </w:pPr>
      <w:rPr>
        <w:rFonts w:ascii="Courier New" w:hAnsi="Courier New" w:hint="default"/>
      </w:rPr>
    </w:lvl>
    <w:lvl w:ilvl="8" w:tplc="06DC9EBA">
      <w:start w:val="1"/>
      <w:numFmt w:val="bullet"/>
      <w:lvlText w:val=""/>
      <w:lvlJc w:val="left"/>
      <w:pPr>
        <w:ind w:left="6480" w:hanging="360"/>
      </w:pPr>
      <w:rPr>
        <w:rFonts w:ascii="Wingdings" w:hAnsi="Wingdings" w:hint="default"/>
      </w:rPr>
    </w:lvl>
  </w:abstractNum>
  <w:abstractNum w:abstractNumId="18" w15:restartNumberingAfterBreak="0">
    <w:nsid w:val="670A3847"/>
    <w:multiLevelType w:val="hybridMultilevel"/>
    <w:tmpl w:val="788C3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ACC60D4"/>
    <w:multiLevelType w:val="hybridMultilevel"/>
    <w:tmpl w:val="5008D362"/>
    <w:lvl w:ilvl="0" w:tplc="F716CF4C">
      <w:start w:val="1"/>
      <w:numFmt w:val="bullet"/>
      <w:lvlText w:val="·"/>
      <w:lvlJc w:val="left"/>
      <w:pPr>
        <w:ind w:left="720" w:hanging="360"/>
      </w:pPr>
      <w:rPr>
        <w:rFonts w:ascii="Symbol" w:hAnsi="Symbol" w:hint="default"/>
      </w:rPr>
    </w:lvl>
    <w:lvl w:ilvl="1" w:tplc="1EDAD9A0">
      <w:start w:val="1"/>
      <w:numFmt w:val="bullet"/>
      <w:lvlText w:val="o"/>
      <w:lvlJc w:val="left"/>
      <w:pPr>
        <w:ind w:left="1440" w:hanging="360"/>
      </w:pPr>
      <w:rPr>
        <w:rFonts w:ascii="Courier New" w:hAnsi="Courier New" w:hint="default"/>
      </w:rPr>
    </w:lvl>
    <w:lvl w:ilvl="2" w:tplc="6BB20E4E">
      <w:start w:val="1"/>
      <w:numFmt w:val="bullet"/>
      <w:lvlText w:val=""/>
      <w:lvlJc w:val="left"/>
      <w:pPr>
        <w:ind w:left="2160" w:hanging="360"/>
      </w:pPr>
      <w:rPr>
        <w:rFonts w:ascii="Wingdings" w:hAnsi="Wingdings" w:hint="default"/>
      </w:rPr>
    </w:lvl>
    <w:lvl w:ilvl="3" w:tplc="34F60BD0">
      <w:start w:val="1"/>
      <w:numFmt w:val="bullet"/>
      <w:lvlText w:val=""/>
      <w:lvlJc w:val="left"/>
      <w:pPr>
        <w:ind w:left="2880" w:hanging="360"/>
      </w:pPr>
      <w:rPr>
        <w:rFonts w:ascii="Symbol" w:hAnsi="Symbol" w:hint="default"/>
      </w:rPr>
    </w:lvl>
    <w:lvl w:ilvl="4" w:tplc="96ACD344">
      <w:start w:val="1"/>
      <w:numFmt w:val="bullet"/>
      <w:lvlText w:val="o"/>
      <w:lvlJc w:val="left"/>
      <w:pPr>
        <w:ind w:left="3600" w:hanging="360"/>
      </w:pPr>
      <w:rPr>
        <w:rFonts w:ascii="Courier New" w:hAnsi="Courier New" w:hint="default"/>
      </w:rPr>
    </w:lvl>
    <w:lvl w:ilvl="5" w:tplc="8F3EBAD4">
      <w:start w:val="1"/>
      <w:numFmt w:val="bullet"/>
      <w:lvlText w:val=""/>
      <w:lvlJc w:val="left"/>
      <w:pPr>
        <w:ind w:left="4320" w:hanging="360"/>
      </w:pPr>
      <w:rPr>
        <w:rFonts w:ascii="Wingdings" w:hAnsi="Wingdings" w:hint="default"/>
      </w:rPr>
    </w:lvl>
    <w:lvl w:ilvl="6" w:tplc="F4586F48">
      <w:start w:val="1"/>
      <w:numFmt w:val="bullet"/>
      <w:lvlText w:val=""/>
      <w:lvlJc w:val="left"/>
      <w:pPr>
        <w:ind w:left="5040" w:hanging="360"/>
      </w:pPr>
      <w:rPr>
        <w:rFonts w:ascii="Symbol" w:hAnsi="Symbol" w:hint="default"/>
      </w:rPr>
    </w:lvl>
    <w:lvl w:ilvl="7" w:tplc="AA5285CE">
      <w:start w:val="1"/>
      <w:numFmt w:val="bullet"/>
      <w:lvlText w:val="o"/>
      <w:lvlJc w:val="left"/>
      <w:pPr>
        <w:ind w:left="5760" w:hanging="360"/>
      </w:pPr>
      <w:rPr>
        <w:rFonts w:ascii="Courier New" w:hAnsi="Courier New" w:hint="default"/>
      </w:rPr>
    </w:lvl>
    <w:lvl w:ilvl="8" w:tplc="937209BA">
      <w:start w:val="1"/>
      <w:numFmt w:val="bullet"/>
      <w:lvlText w:val=""/>
      <w:lvlJc w:val="left"/>
      <w:pPr>
        <w:ind w:left="6480" w:hanging="360"/>
      </w:pPr>
      <w:rPr>
        <w:rFonts w:ascii="Wingdings" w:hAnsi="Wingdings" w:hint="default"/>
      </w:rPr>
    </w:lvl>
  </w:abstractNum>
  <w:abstractNum w:abstractNumId="20" w15:restartNumberingAfterBreak="0">
    <w:nsid w:val="73434FD3"/>
    <w:multiLevelType w:val="hybridMultilevel"/>
    <w:tmpl w:val="FB9659FC"/>
    <w:lvl w:ilvl="0" w:tplc="7F02D284">
      <w:start w:val="1"/>
      <w:numFmt w:val="bullet"/>
      <w:lvlText w:val="·"/>
      <w:lvlJc w:val="left"/>
      <w:pPr>
        <w:ind w:left="720" w:hanging="360"/>
      </w:pPr>
      <w:rPr>
        <w:rFonts w:ascii="Symbol" w:hAnsi="Symbol" w:hint="default"/>
      </w:rPr>
    </w:lvl>
    <w:lvl w:ilvl="1" w:tplc="CA329250">
      <w:start w:val="1"/>
      <w:numFmt w:val="bullet"/>
      <w:lvlText w:val="o"/>
      <w:lvlJc w:val="left"/>
      <w:pPr>
        <w:ind w:left="1440" w:hanging="360"/>
      </w:pPr>
      <w:rPr>
        <w:rFonts w:ascii="Courier New" w:hAnsi="Courier New" w:hint="default"/>
      </w:rPr>
    </w:lvl>
    <w:lvl w:ilvl="2" w:tplc="85743692">
      <w:start w:val="1"/>
      <w:numFmt w:val="bullet"/>
      <w:lvlText w:val=""/>
      <w:lvlJc w:val="left"/>
      <w:pPr>
        <w:ind w:left="2160" w:hanging="360"/>
      </w:pPr>
      <w:rPr>
        <w:rFonts w:ascii="Wingdings" w:hAnsi="Wingdings" w:hint="default"/>
      </w:rPr>
    </w:lvl>
    <w:lvl w:ilvl="3" w:tplc="EDCC5902">
      <w:start w:val="1"/>
      <w:numFmt w:val="bullet"/>
      <w:lvlText w:val=""/>
      <w:lvlJc w:val="left"/>
      <w:pPr>
        <w:ind w:left="2880" w:hanging="360"/>
      </w:pPr>
      <w:rPr>
        <w:rFonts w:ascii="Symbol" w:hAnsi="Symbol" w:hint="default"/>
      </w:rPr>
    </w:lvl>
    <w:lvl w:ilvl="4" w:tplc="37B6BDB2">
      <w:start w:val="1"/>
      <w:numFmt w:val="bullet"/>
      <w:lvlText w:val="o"/>
      <w:lvlJc w:val="left"/>
      <w:pPr>
        <w:ind w:left="3600" w:hanging="360"/>
      </w:pPr>
      <w:rPr>
        <w:rFonts w:ascii="Courier New" w:hAnsi="Courier New" w:hint="default"/>
      </w:rPr>
    </w:lvl>
    <w:lvl w:ilvl="5" w:tplc="CFCC6E90">
      <w:start w:val="1"/>
      <w:numFmt w:val="bullet"/>
      <w:lvlText w:val=""/>
      <w:lvlJc w:val="left"/>
      <w:pPr>
        <w:ind w:left="4320" w:hanging="360"/>
      </w:pPr>
      <w:rPr>
        <w:rFonts w:ascii="Wingdings" w:hAnsi="Wingdings" w:hint="default"/>
      </w:rPr>
    </w:lvl>
    <w:lvl w:ilvl="6" w:tplc="FDD69370">
      <w:start w:val="1"/>
      <w:numFmt w:val="bullet"/>
      <w:lvlText w:val=""/>
      <w:lvlJc w:val="left"/>
      <w:pPr>
        <w:ind w:left="5040" w:hanging="360"/>
      </w:pPr>
      <w:rPr>
        <w:rFonts w:ascii="Symbol" w:hAnsi="Symbol" w:hint="default"/>
      </w:rPr>
    </w:lvl>
    <w:lvl w:ilvl="7" w:tplc="BBB0BE34">
      <w:start w:val="1"/>
      <w:numFmt w:val="bullet"/>
      <w:lvlText w:val="o"/>
      <w:lvlJc w:val="left"/>
      <w:pPr>
        <w:ind w:left="5760" w:hanging="360"/>
      </w:pPr>
      <w:rPr>
        <w:rFonts w:ascii="Courier New" w:hAnsi="Courier New" w:hint="default"/>
      </w:rPr>
    </w:lvl>
    <w:lvl w:ilvl="8" w:tplc="545A54B4">
      <w:start w:val="1"/>
      <w:numFmt w:val="bullet"/>
      <w:lvlText w:val=""/>
      <w:lvlJc w:val="left"/>
      <w:pPr>
        <w:ind w:left="6480" w:hanging="360"/>
      </w:pPr>
      <w:rPr>
        <w:rFonts w:ascii="Wingdings" w:hAnsi="Wingdings" w:hint="default"/>
      </w:rPr>
    </w:lvl>
  </w:abstractNum>
  <w:abstractNum w:abstractNumId="21" w15:restartNumberingAfterBreak="0">
    <w:nsid w:val="7564B654"/>
    <w:multiLevelType w:val="hybridMultilevel"/>
    <w:tmpl w:val="EC1A33B8"/>
    <w:lvl w:ilvl="0" w:tplc="7D187F2A">
      <w:start w:val="1"/>
      <w:numFmt w:val="bullet"/>
      <w:lvlText w:val="·"/>
      <w:lvlJc w:val="left"/>
      <w:pPr>
        <w:ind w:left="720" w:hanging="360"/>
      </w:pPr>
      <w:rPr>
        <w:rFonts w:ascii="Symbol" w:hAnsi="Symbol" w:hint="default"/>
      </w:rPr>
    </w:lvl>
    <w:lvl w:ilvl="1" w:tplc="EF9CCA1C">
      <w:start w:val="1"/>
      <w:numFmt w:val="bullet"/>
      <w:lvlText w:val="o"/>
      <w:lvlJc w:val="left"/>
      <w:pPr>
        <w:ind w:left="1440" w:hanging="360"/>
      </w:pPr>
      <w:rPr>
        <w:rFonts w:ascii="Courier New" w:hAnsi="Courier New" w:hint="default"/>
      </w:rPr>
    </w:lvl>
    <w:lvl w:ilvl="2" w:tplc="0FFEECDC">
      <w:start w:val="1"/>
      <w:numFmt w:val="bullet"/>
      <w:lvlText w:val=""/>
      <w:lvlJc w:val="left"/>
      <w:pPr>
        <w:ind w:left="2160" w:hanging="360"/>
      </w:pPr>
      <w:rPr>
        <w:rFonts w:ascii="Wingdings" w:hAnsi="Wingdings" w:hint="default"/>
      </w:rPr>
    </w:lvl>
    <w:lvl w:ilvl="3" w:tplc="6A5251DE">
      <w:start w:val="1"/>
      <w:numFmt w:val="bullet"/>
      <w:lvlText w:val=""/>
      <w:lvlJc w:val="left"/>
      <w:pPr>
        <w:ind w:left="2880" w:hanging="360"/>
      </w:pPr>
      <w:rPr>
        <w:rFonts w:ascii="Symbol" w:hAnsi="Symbol" w:hint="default"/>
      </w:rPr>
    </w:lvl>
    <w:lvl w:ilvl="4" w:tplc="4918865E">
      <w:start w:val="1"/>
      <w:numFmt w:val="bullet"/>
      <w:lvlText w:val="o"/>
      <w:lvlJc w:val="left"/>
      <w:pPr>
        <w:ind w:left="3600" w:hanging="360"/>
      </w:pPr>
      <w:rPr>
        <w:rFonts w:ascii="Courier New" w:hAnsi="Courier New" w:hint="default"/>
      </w:rPr>
    </w:lvl>
    <w:lvl w:ilvl="5" w:tplc="696A845E">
      <w:start w:val="1"/>
      <w:numFmt w:val="bullet"/>
      <w:lvlText w:val=""/>
      <w:lvlJc w:val="left"/>
      <w:pPr>
        <w:ind w:left="4320" w:hanging="360"/>
      </w:pPr>
      <w:rPr>
        <w:rFonts w:ascii="Wingdings" w:hAnsi="Wingdings" w:hint="default"/>
      </w:rPr>
    </w:lvl>
    <w:lvl w:ilvl="6" w:tplc="B0264B70">
      <w:start w:val="1"/>
      <w:numFmt w:val="bullet"/>
      <w:lvlText w:val=""/>
      <w:lvlJc w:val="left"/>
      <w:pPr>
        <w:ind w:left="5040" w:hanging="360"/>
      </w:pPr>
      <w:rPr>
        <w:rFonts w:ascii="Symbol" w:hAnsi="Symbol" w:hint="default"/>
      </w:rPr>
    </w:lvl>
    <w:lvl w:ilvl="7" w:tplc="87462D14">
      <w:start w:val="1"/>
      <w:numFmt w:val="bullet"/>
      <w:lvlText w:val="o"/>
      <w:lvlJc w:val="left"/>
      <w:pPr>
        <w:ind w:left="5760" w:hanging="360"/>
      </w:pPr>
      <w:rPr>
        <w:rFonts w:ascii="Courier New" w:hAnsi="Courier New" w:hint="default"/>
      </w:rPr>
    </w:lvl>
    <w:lvl w:ilvl="8" w:tplc="B7B8983E">
      <w:start w:val="1"/>
      <w:numFmt w:val="bullet"/>
      <w:lvlText w:val=""/>
      <w:lvlJc w:val="left"/>
      <w:pPr>
        <w:ind w:left="6480" w:hanging="360"/>
      </w:pPr>
      <w:rPr>
        <w:rFonts w:ascii="Wingdings" w:hAnsi="Wingdings" w:hint="default"/>
      </w:rPr>
    </w:lvl>
  </w:abstractNum>
  <w:abstractNum w:abstractNumId="22" w15:restartNumberingAfterBreak="0">
    <w:nsid w:val="7714823F"/>
    <w:multiLevelType w:val="hybridMultilevel"/>
    <w:tmpl w:val="47307916"/>
    <w:lvl w:ilvl="0" w:tplc="A7C84588">
      <w:start w:val="1"/>
      <w:numFmt w:val="bullet"/>
      <w:lvlText w:val="·"/>
      <w:lvlJc w:val="left"/>
      <w:pPr>
        <w:ind w:left="720" w:hanging="360"/>
      </w:pPr>
      <w:rPr>
        <w:rFonts w:ascii="Symbol" w:hAnsi="Symbol" w:hint="default"/>
      </w:rPr>
    </w:lvl>
    <w:lvl w:ilvl="1" w:tplc="D19833D4">
      <w:start w:val="1"/>
      <w:numFmt w:val="bullet"/>
      <w:lvlText w:val="o"/>
      <w:lvlJc w:val="left"/>
      <w:pPr>
        <w:ind w:left="1440" w:hanging="360"/>
      </w:pPr>
      <w:rPr>
        <w:rFonts w:ascii="Courier New" w:hAnsi="Courier New" w:hint="default"/>
      </w:rPr>
    </w:lvl>
    <w:lvl w:ilvl="2" w:tplc="A4A01670">
      <w:start w:val="1"/>
      <w:numFmt w:val="bullet"/>
      <w:lvlText w:val=""/>
      <w:lvlJc w:val="left"/>
      <w:pPr>
        <w:ind w:left="2160" w:hanging="360"/>
      </w:pPr>
      <w:rPr>
        <w:rFonts w:ascii="Wingdings" w:hAnsi="Wingdings" w:hint="default"/>
      </w:rPr>
    </w:lvl>
    <w:lvl w:ilvl="3" w:tplc="133401B0">
      <w:start w:val="1"/>
      <w:numFmt w:val="bullet"/>
      <w:lvlText w:val=""/>
      <w:lvlJc w:val="left"/>
      <w:pPr>
        <w:ind w:left="2880" w:hanging="360"/>
      </w:pPr>
      <w:rPr>
        <w:rFonts w:ascii="Symbol" w:hAnsi="Symbol" w:hint="default"/>
      </w:rPr>
    </w:lvl>
    <w:lvl w:ilvl="4" w:tplc="FEDE1AC0">
      <w:start w:val="1"/>
      <w:numFmt w:val="bullet"/>
      <w:lvlText w:val="o"/>
      <w:lvlJc w:val="left"/>
      <w:pPr>
        <w:ind w:left="3600" w:hanging="360"/>
      </w:pPr>
      <w:rPr>
        <w:rFonts w:ascii="Courier New" w:hAnsi="Courier New" w:hint="default"/>
      </w:rPr>
    </w:lvl>
    <w:lvl w:ilvl="5" w:tplc="7BC257C8">
      <w:start w:val="1"/>
      <w:numFmt w:val="bullet"/>
      <w:lvlText w:val=""/>
      <w:lvlJc w:val="left"/>
      <w:pPr>
        <w:ind w:left="4320" w:hanging="360"/>
      </w:pPr>
      <w:rPr>
        <w:rFonts w:ascii="Wingdings" w:hAnsi="Wingdings" w:hint="default"/>
      </w:rPr>
    </w:lvl>
    <w:lvl w:ilvl="6" w:tplc="EA8240D8">
      <w:start w:val="1"/>
      <w:numFmt w:val="bullet"/>
      <w:lvlText w:val=""/>
      <w:lvlJc w:val="left"/>
      <w:pPr>
        <w:ind w:left="5040" w:hanging="360"/>
      </w:pPr>
      <w:rPr>
        <w:rFonts w:ascii="Symbol" w:hAnsi="Symbol" w:hint="default"/>
      </w:rPr>
    </w:lvl>
    <w:lvl w:ilvl="7" w:tplc="25A80C88">
      <w:start w:val="1"/>
      <w:numFmt w:val="bullet"/>
      <w:lvlText w:val="o"/>
      <w:lvlJc w:val="left"/>
      <w:pPr>
        <w:ind w:left="5760" w:hanging="360"/>
      </w:pPr>
      <w:rPr>
        <w:rFonts w:ascii="Courier New" w:hAnsi="Courier New" w:hint="default"/>
      </w:rPr>
    </w:lvl>
    <w:lvl w:ilvl="8" w:tplc="2C2E3D62">
      <w:start w:val="1"/>
      <w:numFmt w:val="bullet"/>
      <w:lvlText w:val=""/>
      <w:lvlJc w:val="left"/>
      <w:pPr>
        <w:ind w:left="6480" w:hanging="360"/>
      </w:pPr>
      <w:rPr>
        <w:rFonts w:ascii="Wingdings" w:hAnsi="Wingdings" w:hint="default"/>
      </w:rPr>
    </w:lvl>
  </w:abstractNum>
  <w:abstractNum w:abstractNumId="23" w15:restartNumberingAfterBreak="0">
    <w:nsid w:val="77523D0D"/>
    <w:multiLevelType w:val="hybridMultilevel"/>
    <w:tmpl w:val="45785E04"/>
    <w:lvl w:ilvl="0" w:tplc="1D14FB34">
      <w:start w:val="1"/>
      <w:numFmt w:val="bullet"/>
      <w:lvlText w:val="·"/>
      <w:lvlJc w:val="left"/>
      <w:pPr>
        <w:ind w:left="720" w:hanging="360"/>
      </w:pPr>
      <w:rPr>
        <w:rFonts w:ascii="Symbol" w:hAnsi="Symbol" w:hint="default"/>
      </w:rPr>
    </w:lvl>
    <w:lvl w:ilvl="1" w:tplc="9DFEBDAC">
      <w:start w:val="1"/>
      <w:numFmt w:val="bullet"/>
      <w:lvlText w:val="o"/>
      <w:lvlJc w:val="left"/>
      <w:pPr>
        <w:ind w:left="1440" w:hanging="360"/>
      </w:pPr>
      <w:rPr>
        <w:rFonts w:ascii="Courier New" w:hAnsi="Courier New" w:hint="default"/>
      </w:rPr>
    </w:lvl>
    <w:lvl w:ilvl="2" w:tplc="E82803EA">
      <w:start w:val="1"/>
      <w:numFmt w:val="bullet"/>
      <w:lvlText w:val=""/>
      <w:lvlJc w:val="left"/>
      <w:pPr>
        <w:ind w:left="2160" w:hanging="360"/>
      </w:pPr>
      <w:rPr>
        <w:rFonts w:ascii="Wingdings" w:hAnsi="Wingdings" w:hint="default"/>
      </w:rPr>
    </w:lvl>
    <w:lvl w:ilvl="3" w:tplc="7068BE5C">
      <w:start w:val="1"/>
      <w:numFmt w:val="bullet"/>
      <w:lvlText w:val=""/>
      <w:lvlJc w:val="left"/>
      <w:pPr>
        <w:ind w:left="2880" w:hanging="360"/>
      </w:pPr>
      <w:rPr>
        <w:rFonts w:ascii="Symbol" w:hAnsi="Symbol" w:hint="default"/>
      </w:rPr>
    </w:lvl>
    <w:lvl w:ilvl="4" w:tplc="6C0A408C">
      <w:start w:val="1"/>
      <w:numFmt w:val="bullet"/>
      <w:lvlText w:val="o"/>
      <w:lvlJc w:val="left"/>
      <w:pPr>
        <w:ind w:left="3600" w:hanging="360"/>
      </w:pPr>
      <w:rPr>
        <w:rFonts w:ascii="Courier New" w:hAnsi="Courier New" w:hint="default"/>
      </w:rPr>
    </w:lvl>
    <w:lvl w:ilvl="5" w:tplc="CD586104">
      <w:start w:val="1"/>
      <w:numFmt w:val="bullet"/>
      <w:lvlText w:val=""/>
      <w:lvlJc w:val="left"/>
      <w:pPr>
        <w:ind w:left="4320" w:hanging="360"/>
      </w:pPr>
      <w:rPr>
        <w:rFonts w:ascii="Wingdings" w:hAnsi="Wingdings" w:hint="default"/>
      </w:rPr>
    </w:lvl>
    <w:lvl w:ilvl="6" w:tplc="2CC636DC">
      <w:start w:val="1"/>
      <w:numFmt w:val="bullet"/>
      <w:lvlText w:val=""/>
      <w:lvlJc w:val="left"/>
      <w:pPr>
        <w:ind w:left="5040" w:hanging="360"/>
      </w:pPr>
      <w:rPr>
        <w:rFonts w:ascii="Symbol" w:hAnsi="Symbol" w:hint="default"/>
      </w:rPr>
    </w:lvl>
    <w:lvl w:ilvl="7" w:tplc="1794FFCC">
      <w:start w:val="1"/>
      <w:numFmt w:val="bullet"/>
      <w:lvlText w:val="o"/>
      <w:lvlJc w:val="left"/>
      <w:pPr>
        <w:ind w:left="5760" w:hanging="360"/>
      </w:pPr>
      <w:rPr>
        <w:rFonts w:ascii="Courier New" w:hAnsi="Courier New" w:hint="default"/>
      </w:rPr>
    </w:lvl>
    <w:lvl w:ilvl="8" w:tplc="C576C93E">
      <w:start w:val="1"/>
      <w:numFmt w:val="bullet"/>
      <w:lvlText w:val=""/>
      <w:lvlJc w:val="left"/>
      <w:pPr>
        <w:ind w:left="6480" w:hanging="360"/>
      </w:pPr>
      <w:rPr>
        <w:rFonts w:ascii="Wingdings" w:hAnsi="Wingdings" w:hint="default"/>
      </w:rPr>
    </w:lvl>
  </w:abstractNum>
  <w:abstractNum w:abstractNumId="24" w15:restartNumberingAfterBreak="0">
    <w:nsid w:val="7A70FBF3"/>
    <w:multiLevelType w:val="hybridMultilevel"/>
    <w:tmpl w:val="FFFFFFFF"/>
    <w:lvl w:ilvl="0" w:tplc="8AF66A96">
      <w:start w:val="1"/>
      <w:numFmt w:val="bullet"/>
      <w:lvlText w:val="Ø"/>
      <w:lvlJc w:val="left"/>
      <w:pPr>
        <w:ind w:left="720" w:hanging="360"/>
      </w:pPr>
      <w:rPr>
        <w:rFonts w:ascii="Wingdings" w:hAnsi="Wingdings" w:hint="default"/>
      </w:rPr>
    </w:lvl>
    <w:lvl w:ilvl="1" w:tplc="9DFAE578">
      <w:start w:val="1"/>
      <w:numFmt w:val="bullet"/>
      <w:lvlText w:val="o"/>
      <w:lvlJc w:val="left"/>
      <w:pPr>
        <w:ind w:left="1440" w:hanging="360"/>
      </w:pPr>
      <w:rPr>
        <w:rFonts w:ascii="Courier New" w:hAnsi="Courier New" w:hint="default"/>
      </w:rPr>
    </w:lvl>
    <w:lvl w:ilvl="2" w:tplc="F1945014">
      <w:start w:val="1"/>
      <w:numFmt w:val="bullet"/>
      <w:lvlText w:val=""/>
      <w:lvlJc w:val="left"/>
      <w:pPr>
        <w:ind w:left="2160" w:hanging="360"/>
      </w:pPr>
      <w:rPr>
        <w:rFonts w:ascii="Wingdings" w:hAnsi="Wingdings" w:hint="default"/>
      </w:rPr>
    </w:lvl>
    <w:lvl w:ilvl="3" w:tplc="74C06078">
      <w:start w:val="1"/>
      <w:numFmt w:val="bullet"/>
      <w:lvlText w:val=""/>
      <w:lvlJc w:val="left"/>
      <w:pPr>
        <w:ind w:left="2880" w:hanging="360"/>
      </w:pPr>
      <w:rPr>
        <w:rFonts w:ascii="Symbol" w:hAnsi="Symbol" w:hint="default"/>
      </w:rPr>
    </w:lvl>
    <w:lvl w:ilvl="4" w:tplc="37DECFA4">
      <w:start w:val="1"/>
      <w:numFmt w:val="bullet"/>
      <w:lvlText w:val="o"/>
      <w:lvlJc w:val="left"/>
      <w:pPr>
        <w:ind w:left="3600" w:hanging="360"/>
      </w:pPr>
      <w:rPr>
        <w:rFonts w:ascii="Courier New" w:hAnsi="Courier New" w:hint="default"/>
      </w:rPr>
    </w:lvl>
    <w:lvl w:ilvl="5" w:tplc="7988F626">
      <w:start w:val="1"/>
      <w:numFmt w:val="bullet"/>
      <w:lvlText w:val=""/>
      <w:lvlJc w:val="left"/>
      <w:pPr>
        <w:ind w:left="4320" w:hanging="360"/>
      </w:pPr>
      <w:rPr>
        <w:rFonts w:ascii="Wingdings" w:hAnsi="Wingdings" w:hint="default"/>
      </w:rPr>
    </w:lvl>
    <w:lvl w:ilvl="6" w:tplc="9AB0F51E">
      <w:start w:val="1"/>
      <w:numFmt w:val="bullet"/>
      <w:lvlText w:val=""/>
      <w:lvlJc w:val="left"/>
      <w:pPr>
        <w:ind w:left="5040" w:hanging="360"/>
      </w:pPr>
      <w:rPr>
        <w:rFonts w:ascii="Symbol" w:hAnsi="Symbol" w:hint="default"/>
      </w:rPr>
    </w:lvl>
    <w:lvl w:ilvl="7" w:tplc="2206C99A">
      <w:start w:val="1"/>
      <w:numFmt w:val="bullet"/>
      <w:lvlText w:val="o"/>
      <w:lvlJc w:val="left"/>
      <w:pPr>
        <w:ind w:left="5760" w:hanging="360"/>
      </w:pPr>
      <w:rPr>
        <w:rFonts w:ascii="Courier New" w:hAnsi="Courier New" w:hint="default"/>
      </w:rPr>
    </w:lvl>
    <w:lvl w:ilvl="8" w:tplc="B0F2EA28">
      <w:start w:val="1"/>
      <w:numFmt w:val="bullet"/>
      <w:lvlText w:val=""/>
      <w:lvlJc w:val="left"/>
      <w:pPr>
        <w:ind w:left="6480" w:hanging="360"/>
      </w:pPr>
      <w:rPr>
        <w:rFonts w:ascii="Wingdings" w:hAnsi="Wingdings" w:hint="default"/>
      </w:rPr>
    </w:lvl>
  </w:abstractNum>
  <w:abstractNum w:abstractNumId="25" w15:restartNumberingAfterBreak="0">
    <w:nsid w:val="7EAA65B3"/>
    <w:multiLevelType w:val="hybridMultilevel"/>
    <w:tmpl w:val="FFFFFFFF"/>
    <w:lvl w:ilvl="0" w:tplc="64A23304">
      <w:start w:val="1"/>
      <w:numFmt w:val="bullet"/>
      <w:lvlText w:val="Ø"/>
      <w:lvlJc w:val="left"/>
      <w:pPr>
        <w:ind w:left="720" w:hanging="360"/>
      </w:pPr>
      <w:rPr>
        <w:rFonts w:ascii="Wingdings" w:hAnsi="Wingdings" w:hint="default"/>
      </w:rPr>
    </w:lvl>
    <w:lvl w:ilvl="1" w:tplc="98989026">
      <w:start w:val="1"/>
      <w:numFmt w:val="bullet"/>
      <w:lvlText w:val="o"/>
      <w:lvlJc w:val="left"/>
      <w:pPr>
        <w:ind w:left="1440" w:hanging="360"/>
      </w:pPr>
      <w:rPr>
        <w:rFonts w:ascii="Courier New" w:hAnsi="Courier New" w:hint="default"/>
      </w:rPr>
    </w:lvl>
    <w:lvl w:ilvl="2" w:tplc="8CC4AD50">
      <w:start w:val="1"/>
      <w:numFmt w:val="bullet"/>
      <w:lvlText w:val=""/>
      <w:lvlJc w:val="left"/>
      <w:pPr>
        <w:ind w:left="2160" w:hanging="360"/>
      </w:pPr>
      <w:rPr>
        <w:rFonts w:ascii="Wingdings" w:hAnsi="Wingdings" w:hint="default"/>
      </w:rPr>
    </w:lvl>
    <w:lvl w:ilvl="3" w:tplc="88F6B00C">
      <w:start w:val="1"/>
      <w:numFmt w:val="bullet"/>
      <w:lvlText w:val=""/>
      <w:lvlJc w:val="left"/>
      <w:pPr>
        <w:ind w:left="2880" w:hanging="360"/>
      </w:pPr>
      <w:rPr>
        <w:rFonts w:ascii="Symbol" w:hAnsi="Symbol" w:hint="default"/>
      </w:rPr>
    </w:lvl>
    <w:lvl w:ilvl="4" w:tplc="52CE0512">
      <w:start w:val="1"/>
      <w:numFmt w:val="bullet"/>
      <w:lvlText w:val="o"/>
      <w:lvlJc w:val="left"/>
      <w:pPr>
        <w:ind w:left="3600" w:hanging="360"/>
      </w:pPr>
      <w:rPr>
        <w:rFonts w:ascii="Courier New" w:hAnsi="Courier New" w:hint="default"/>
      </w:rPr>
    </w:lvl>
    <w:lvl w:ilvl="5" w:tplc="D8C4601E">
      <w:start w:val="1"/>
      <w:numFmt w:val="bullet"/>
      <w:lvlText w:val=""/>
      <w:lvlJc w:val="left"/>
      <w:pPr>
        <w:ind w:left="4320" w:hanging="360"/>
      </w:pPr>
      <w:rPr>
        <w:rFonts w:ascii="Wingdings" w:hAnsi="Wingdings" w:hint="default"/>
      </w:rPr>
    </w:lvl>
    <w:lvl w:ilvl="6" w:tplc="CF4400BA">
      <w:start w:val="1"/>
      <w:numFmt w:val="bullet"/>
      <w:lvlText w:val=""/>
      <w:lvlJc w:val="left"/>
      <w:pPr>
        <w:ind w:left="5040" w:hanging="360"/>
      </w:pPr>
      <w:rPr>
        <w:rFonts w:ascii="Symbol" w:hAnsi="Symbol" w:hint="default"/>
      </w:rPr>
    </w:lvl>
    <w:lvl w:ilvl="7" w:tplc="41BE8470">
      <w:start w:val="1"/>
      <w:numFmt w:val="bullet"/>
      <w:lvlText w:val="o"/>
      <w:lvlJc w:val="left"/>
      <w:pPr>
        <w:ind w:left="5760" w:hanging="360"/>
      </w:pPr>
      <w:rPr>
        <w:rFonts w:ascii="Courier New" w:hAnsi="Courier New" w:hint="default"/>
      </w:rPr>
    </w:lvl>
    <w:lvl w:ilvl="8" w:tplc="665A1E66">
      <w:start w:val="1"/>
      <w:numFmt w:val="bullet"/>
      <w:lvlText w:val=""/>
      <w:lvlJc w:val="left"/>
      <w:pPr>
        <w:ind w:left="6480" w:hanging="360"/>
      </w:pPr>
      <w:rPr>
        <w:rFonts w:ascii="Wingdings" w:hAnsi="Wingdings" w:hint="default"/>
      </w:rPr>
    </w:lvl>
  </w:abstractNum>
  <w:num w:numId="1" w16cid:durableId="1561669770">
    <w:abstractNumId w:val="20"/>
  </w:num>
  <w:num w:numId="2" w16cid:durableId="889608696">
    <w:abstractNumId w:val="22"/>
  </w:num>
  <w:num w:numId="3" w16cid:durableId="2006008121">
    <w:abstractNumId w:val="8"/>
  </w:num>
  <w:num w:numId="4" w16cid:durableId="411046782">
    <w:abstractNumId w:val="3"/>
  </w:num>
  <w:num w:numId="5" w16cid:durableId="582569287">
    <w:abstractNumId w:val="21"/>
  </w:num>
  <w:num w:numId="6" w16cid:durableId="203448012">
    <w:abstractNumId w:val="17"/>
  </w:num>
  <w:num w:numId="7" w16cid:durableId="1094352058">
    <w:abstractNumId w:val="10"/>
  </w:num>
  <w:num w:numId="8" w16cid:durableId="848065881">
    <w:abstractNumId w:val="19"/>
  </w:num>
  <w:num w:numId="9" w16cid:durableId="1731928554">
    <w:abstractNumId w:val="23"/>
  </w:num>
  <w:num w:numId="10" w16cid:durableId="1062480745">
    <w:abstractNumId w:val="16"/>
  </w:num>
  <w:num w:numId="11" w16cid:durableId="558831417">
    <w:abstractNumId w:val="7"/>
  </w:num>
  <w:num w:numId="12" w16cid:durableId="162664439">
    <w:abstractNumId w:val="12"/>
  </w:num>
  <w:num w:numId="13" w16cid:durableId="661008546">
    <w:abstractNumId w:val="18"/>
  </w:num>
  <w:num w:numId="14" w16cid:durableId="1579554739">
    <w:abstractNumId w:val="1"/>
  </w:num>
  <w:num w:numId="15" w16cid:durableId="537547492">
    <w:abstractNumId w:val="13"/>
  </w:num>
  <w:num w:numId="16" w16cid:durableId="687558498">
    <w:abstractNumId w:val="6"/>
  </w:num>
  <w:num w:numId="17" w16cid:durableId="1803575977">
    <w:abstractNumId w:val="2"/>
  </w:num>
  <w:num w:numId="18" w16cid:durableId="1503474680">
    <w:abstractNumId w:val="14"/>
  </w:num>
  <w:num w:numId="19" w16cid:durableId="1857303257">
    <w:abstractNumId w:val="11"/>
  </w:num>
  <w:num w:numId="20" w16cid:durableId="487480672">
    <w:abstractNumId w:val="25"/>
  </w:num>
  <w:num w:numId="21" w16cid:durableId="657227760">
    <w:abstractNumId w:val="24"/>
  </w:num>
  <w:num w:numId="22" w16cid:durableId="2045472351">
    <w:abstractNumId w:val="0"/>
  </w:num>
  <w:num w:numId="23" w16cid:durableId="862481146">
    <w:abstractNumId w:val="5"/>
  </w:num>
  <w:num w:numId="24" w16cid:durableId="942146376">
    <w:abstractNumId w:val="4"/>
  </w:num>
  <w:num w:numId="25" w16cid:durableId="62333933">
    <w:abstractNumId w:val="15"/>
  </w:num>
  <w:num w:numId="26" w16cid:durableId="16761050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CA"/>
    <w:rsid w:val="000010CA"/>
    <w:rsid w:val="00001E6A"/>
    <w:rsid w:val="00002332"/>
    <w:rsid w:val="00003C84"/>
    <w:rsid w:val="00004812"/>
    <w:rsid w:val="00007AC9"/>
    <w:rsid w:val="00007E1E"/>
    <w:rsid w:val="00010971"/>
    <w:rsid w:val="00010BFE"/>
    <w:rsid w:val="00010E97"/>
    <w:rsid w:val="00011281"/>
    <w:rsid w:val="00012E75"/>
    <w:rsid w:val="00014F36"/>
    <w:rsid w:val="0001587E"/>
    <w:rsid w:val="00016BE4"/>
    <w:rsid w:val="000218C8"/>
    <w:rsid w:val="0002284E"/>
    <w:rsid w:val="0002434E"/>
    <w:rsid w:val="00024369"/>
    <w:rsid w:val="00027D30"/>
    <w:rsid w:val="00032C9F"/>
    <w:rsid w:val="00033BEE"/>
    <w:rsid w:val="00034431"/>
    <w:rsid w:val="00035C46"/>
    <w:rsid w:val="00037C32"/>
    <w:rsid w:val="0004112B"/>
    <w:rsid w:val="00045493"/>
    <w:rsid w:val="000504EA"/>
    <w:rsid w:val="000544E8"/>
    <w:rsid w:val="000566AD"/>
    <w:rsid w:val="00056F0F"/>
    <w:rsid w:val="0006079A"/>
    <w:rsid w:val="0006101A"/>
    <w:rsid w:val="000638AB"/>
    <w:rsid w:val="00063DB6"/>
    <w:rsid w:val="00065C9F"/>
    <w:rsid w:val="00073EC8"/>
    <w:rsid w:val="00074467"/>
    <w:rsid w:val="00074483"/>
    <w:rsid w:val="000800E5"/>
    <w:rsid w:val="00082376"/>
    <w:rsid w:val="000824B9"/>
    <w:rsid w:val="00084C2A"/>
    <w:rsid w:val="000857CD"/>
    <w:rsid w:val="00085D25"/>
    <w:rsid w:val="00085F35"/>
    <w:rsid w:val="00090D75"/>
    <w:rsid w:val="00093D2F"/>
    <w:rsid w:val="00094B6D"/>
    <w:rsid w:val="00095170"/>
    <w:rsid w:val="00095B06"/>
    <w:rsid w:val="000961EC"/>
    <w:rsid w:val="000A169A"/>
    <w:rsid w:val="000A4BEB"/>
    <w:rsid w:val="000A4E06"/>
    <w:rsid w:val="000A5AC8"/>
    <w:rsid w:val="000A7537"/>
    <w:rsid w:val="000B15DE"/>
    <w:rsid w:val="000B23F4"/>
    <w:rsid w:val="000B2C14"/>
    <w:rsid w:val="000B4E40"/>
    <w:rsid w:val="000B756C"/>
    <w:rsid w:val="000C0F2C"/>
    <w:rsid w:val="000C1C7B"/>
    <w:rsid w:val="000C3921"/>
    <w:rsid w:val="000C42FA"/>
    <w:rsid w:val="000C52A4"/>
    <w:rsid w:val="000D5CD1"/>
    <w:rsid w:val="000D5DBD"/>
    <w:rsid w:val="000D601F"/>
    <w:rsid w:val="000D6700"/>
    <w:rsid w:val="000D75E7"/>
    <w:rsid w:val="000D7CA8"/>
    <w:rsid w:val="000E0EC5"/>
    <w:rsid w:val="000E2C80"/>
    <w:rsid w:val="000E3D77"/>
    <w:rsid w:val="000E4532"/>
    <w:rsid w:val="000E5263"/>
    <w:rsid w:val="000F29BE"/>
    <w:rsid w:val="000F4954"/>
    <w:rsid w:val="000F5585"/>
    <w:rsid w:val="000F58ED"/>
    <w:rsid w:val="000F5B31"/>
    <w:rsid w:val="000F5C1A"/>
    <w:rsid w:val="000F735F"/>
    <w:rsid w:val="00100F50"/>
    <w:rsid w:val="00101011"/>
    <w:rsid w:val="001063A4"/>
    <w:rsid w:val="001132B5"/>
    <w:rsid w:val="00122C1B"/>
    <w:rsid w:val="00122D6B"/>
    <w:rsid w:val="00122ED0"/>
    <w:rsid w:val="0012448F"/>
    <w:rsid w:val="00125C61"/>
    <w:rsid w:val="001263EE"/>
    <w:rsid w:val="00126771"/>
    <w:rsid w:val="001274D2"/>
    <w:rsid w:val="001278CB"/>
    <w:rsid w:val="00130CBC"/>
    <w:rsid w:val="0013209A"/>
    <w:rsid w:val="001350A9"/>
    <w:rsid w:val="00136B70"/>
    <w:rsid w:val="00136C68"/>
    <w:rsid w:val="00137CF8"/>
    <w:rsid w:val="00142AD4"/>
    <w:rsid w:val="00143776"/>
    <w:rsid w:val="00143D52"/>
    <w:rsid w:val="00145B2B"/>
    <w:rsid w:val="001463A3"/>
    <w:rsid w:val="00146446"/>
    <w:rsid w:val="00154579"/>
    <w:rsid w:val="00154671"/>
    <w:rsid w:val="00157AF3"/>
    <w:rsid w:val="00161E6E"/>
    <w:rsid w:val="00162753"/>
    <w:rsid w:val="00162A68"/>
    <w:rsid w:val="0016301C"/>
    <w:rsid w:val="00165F0B"/>
    <w:rsid w:val="001726AC"/>
    <w:rsid w:val="001812BE"/>
    <w:rsid w:val="00181D1F"/>
    <w:rsid w:val="00182E11"/>
    <w:rsid w:val="00183CA7"/>
    <w:rsid w:val="00186922"/>
    <w:rsid w:val="00186C07"/>
    <w:rsid w:val="0019028B"/>
    <w:rsid w:val="001915E3"/>
    <w:rsid w:val="001917BB"/>
    <w:rsid w:val="00192994"/>
    <w:rsid w:val="00193A74"/>
    <w:rsid w:val="00194A2C"/>
    <w:rsid w:val="00194AB3"/>
    <w:rsid w:val="00194CA6"/>
    <w:rsid w:val="00195766"/>
    <w:rsid w:val="0019715F"/>
    <w:rsid w:val="001A054B"/>
    <w:rsid w:val="001A14E6"/>
    <w:rsid w:val="001A18B8"/>
    <w:rsid w:val="001A3386"/>
    <w:rsid w:val="001A45CF"/>
    <w:rsid w:val="001A5CAC"/>
    <w:rsid w:val="001A6A94"/>
    <w:rsid w:val="001B03C8"/>
    <w:rsid w:val="001B06B9"/>
    <w:rsid w:val="001B090F"/>
    <w:rsid w:val="001B4D7E"/>
    <w:rsid w:val="001B5B4B"/>
    <w:rsid w:val="001B6242"/>
    <w:rsid w:val="001B62A2"/>
    <w:rsid w:val="001B7855"/>
    <w:rsid w:val="001C5221"/>
    <w:rsid w:val="001C6EE2"/>
    <w:rsid w:val="001C7DD4"/>
    <w:rsid w:val="001D1D7F"/>
    <w:rsid w:val="001D3AC7"/>
    <w:rsid w:val="001D57C9"/>
    <w:rsid w:val="001E0288"/>
    <w:rsid w:val="001E0F4A"/>
    <w:rsid w:val="001E0F53"/>
    <w:rsid w:val="001E2738"/>
    <w:rsid w:val="001E2ABA"/>
    <w:rsid w:val="001E2D2F"/>
    <w:rsid w:val="001E4F12"/>
    <w:rsid w:val="001E6C26"/>
    <w:rsid w:val="001F158C"/>
    <w:rsid w:val="001F1C51"/>
    <w:rsid w:val="001F33CE"/>
    <w:rsid w:val="001F406C"/>
    <w:rsid w:val="001F70F1"/>
    <w:rsid w:val="0020109C"/>
    <w:rsid w:val="002016E6"/>
    <w:rsid w:val="00201BA8"/>
    <w:rsid w:val="00204715"/>
    <w:rsid w:val="00205D18"/>
    <w:rsid w:val="00206DDA"/>
    <w:rsid w:val="00207180"/>
    <w:rsid w:val="00207D35"/>
    <w:rsid w:val="00210020"/>
    <w:rsid w:val="00210B93"/>
    <w:rsid w:val="002112FB"/>
    <w:rsid w:val="00213114"/>
    <w:rsid w:val="00213464"/>
    <w:rsid w:val="002138CC"/>
    <w:rsid w:val="00215760"/>
    <w:rsid w:val="00216D87"/>
    <w:rsid w:val="002174D5"/>
    <w:rsid w:val="00220B80"/>
    <w:rsid w:val="00227547"/>
    <w:rsid w:val="002300F4"/>
    <w:rsid w:val="00234F8D"/>
    <w:rsid w:val="00234FC6"/>
    <w:rsid w:val="00235D49"/>
    <w:rsid w:val="002368CF"/>
    <w:rsid w:val="00237187"/>
    <w:rsid w:val="00240F47"/>
    <w:rsid w:val="00241A02"/>
    <w:rsid w:val="00241AFE"/>
    <w:rsid w:val="0025009E"/>
    <w:rsid w:val="002529BB"/>
    <w:rsid w:val="00252C5C"/>
    <w:rsid w:val="002539E0"/>
    <w:rsid w:val="002572E9"/>
    <w:rsid w:val="00262311"/>
    <w:rsid w:val="00262CC6"/>
    <w:rsid w:val="00264A48"/>
    <w:rsid w:val="00265FF2"/>
    <w:rsid w:val="0026624C"/>
    <w:rsid w:val="002666F8"/>
    <w:rsid w:val="0027123C"/>
    <w:rsid w:val="00272A6B"/>
    <w:rsid w:val="00272D35"/>
    <w:rsid w:val="00274C50"/>
    <w:rsid w:val="00275198"/>
    <w:rsid w:val="002761DF"/>
    <w:rsid w:val="00276E36"/>
    <w:rsid w:val="00276EF0"/>
    <w:rsid w:val="002811A0"/>
    <w:rsid w:val="002817E6"/>
    <w:rsid w:val="00282C2D"/>
    <w:rsid w:val="00283C7B"/>
    <w:rsid w:val="00284124"/>
    <w:rsid w:val="0028418D"/>
    <w:rsid w:val="00285ADE"/>
    <w:rsid w:val="00290921"/>
    <w:rsid w:val="00293305"/>
    <w:rsid w:val="00293F41"/>
    <w:rsid w:val="00295F9E"/>
    <w:rsid w:val="0029652E"/>
    <w:rsid w:val="00296AAF"/>
    <w:rsid w:val="00296BCF"/>
    <w:rsid w:val="00296EAE"/>
    <w:rsid w:val="002A163F"/>
    <w:rsid w:val="002A1CF7"/>
    <w:rsid w:val="002A289D"/>
    <w:rsid w:val="002A308B"/>
    <w:rsid w:val="002A4219"/>
    <w:rsid w:val="002A4B5C"/>
    <w:rsid w:val="002A5D28"/>
    <w:rsid w:val="002A6C18"/>
    <w:rsid w:val="002B0710"/>
    <w:rsid w:val="002B10A5"/>
    <w:rsid w:val="002B28EC"/>
    <w:rsid w:val="002B40FD"/>
    <w:rsid w:val="002B4FB9"/>
    <w:rsid w:val="002B5EDF"/>
    <w:rsid w:val="002B5FBD"/>
    <w:rsid w:val="002B749E"/>
    <w:rsid w:val="002C00C6"/>
    <w:rsid w:val="002C063D"/>
    <w:rsid w:val="002C18ED"/>
    <w:rsid w:val="002C2349"/>
    <w:rsid w:val="002C2AEF"/>
    <w:rsid w:val="002C2DC6"/>
    <w:rsid w:val="002C3121"/>
    <w:rsid w:val="002C4EAF"/>
    <w:rsid w:val="002C7432"/>
    <w:rsid w:val="002D22D0"/>
    <w:rsid w:val="002D39F0"/>
    <w:rsid w:val="002D68E4"/>
    <w:rsid w:val="002E3DB9"/>
    <w:rsid w:val="002E4790"/>
    <w:rsid w:val="002E52AB"/>
    <w:rsid w:val="002F25B3"/>
    <w:rsid w:val="002F2AE4"/>
    <w:rsid w:val="002F319C"/>
    <w:rsid w:val="002F3796"/>
    <w:rsid w:val="002F5066"/>
    <w:rsid w:val="002F533A"/>
    <w:rsid w:val="002F5788"/>
    <w:rsid w:val="002F61E3"/>
    <w:rsid w:val="002F6953"/>
    <w:rsid w:val="0030119C"/>
    <w:rsid w:val="00302789"/>
    <w:rsid w:val="00304149"/>
    <w:rsid w:val="00305625"/>
    <w:rsid w:val="00307B90"/>
    <w:rsid w:val="00307F30"/>
    <w:rsid w:val="0031022B"/>
    <w:rsid w:val="00310E54"/>
    <w:rsid w:val="0031127B"/>
    <w:rsid w:val="003120BD"/>
    <w:rsid w:val="00313B41"/>
    <w:rsid w:val="00314932"/>
    <w:rsid w:val="00315D1C"/>
    <w:rsid w:val="00323557"/>
    <w:rsid w:val="003257A2"/>
    <w:rsid w:val="003261CD"/>
    <w:rsid w:val="00326504"/>
    <w:rsid w:val="00326E6D"/>
    <w:rsid w:val="0033017F"/>
    <w:rsid w:val="00330AF2"/>
    <w:rsid w:val="00331CB3"/>
    <w:rsid w:val="00331D8C"/>
    <w:rsid w:val="00332C2D"/>
    <w:rsid w:val="003333BC"/>
    <w:rsid w:val="003336D3"/>
    <w:rsid w:val="00334941"/>
    <w:rsid w:val="00336A4C"/>
    <w:rsid w:val="00337B7D"/>
    <w:rsid w:val="00337D3D"/>
    <w:rsid w:val="003406B0"/>
    <w:rsid w:val="003411F2"/>
    <w:rsid w:val="0034195F"/>
    <w:rsid w:val="003424E9"/>
    <w:rsid w:val="00343327"/>
    <w:rsid w:val="00343564"/>
    <w:rsid w:val="00343CE8"/>
    <w:rsid w:val="00345420"/>
    <w:rsid w:val="00352061"/>
    <w:rsid w:val="003545F6"/>
    <w:rsid w:val="003562F6"/>
    <w:rsid w:val="00363323"/>
    <w:rsid w:val="00364419"/>
    <w:rsid w:val="003647B2"/>
    <w:rsid w:val="00364B4A"/>
    <w:rsid w:val="003679BF"/>
    <w:rsid w:val="003701D3"/>
    <w:rsid w:val="003731D5"/>
    <w:rsid w:val="003748A4"/>
    <w:rsid w:val="00377D02"/>
    <w:rsid w:val="003824D9"/>
    <w:rsid w:val="003828C0"/>
    <w:rsid w:val="003828DA"/>
    <w:rsid w:val="00395A46"/>
    <w:rsid w:val="003A35FC"/>
    <w:rsid w:val="003A4169"/>
    <w:rsid w:val="003A57BB"/>
    <w:rsid w:val="003B4B9A"/>
    <w:rsid w:val="003B4F74"/>
    <w:rsid w:val="003B6BE2"/>
    <w:rsid w:val="003B703C"/>
    <w:rsid w:val="003B7373"/>
    <w:rsid w:val="003B752A"/>
    <w:rsid w:val="003B7D09"/>
    <w:rsid w:val="003B7DF9"/>
    <w:rsid w:val="003C08BD"/>
    <w:rsid w:val="003C3A13"/>
    <w:rsid w:val="003C472B"/>
    <w:rsid w:val="003C7310"/>
    <w:rsid w:val="003D0E9A"/>
    <w:rsid w:val="003D3824"/>
    <w:rsid w:val="003D4401"/>
    <w:rsid w:val="003D51B6"/>
    <w:rsid w:val="003D54A2"/>
    <w:rsid w:val="003D6B91"/>
    <w:rsid w:val="003E1BAE"/>
    <w:rsid w:val="003E2770"/>
    <w:rsid w:val="003E5457"/>
    <w:rsid w:val="003F0F81"/>
    <w:rsid w:val="003F4463"/>
    <w:rsid w:val="003F71FC"/>
    <w:rsid w:val="004009A7"/>
    <w:rsid w:val="00400C66"/>
    <w:rsid w:val="00403311"/>
    <w:rsid w:val="0040389C"/>
    <w:rsid w:val="00403D23"/>
    <w:rsid w:val="00410F0F"/>
    <w:rsid w:val="004123D5"/>
    <w:rsid w:val="0041269D"/>
    <w:rsid w:val="004141EA"/>
    <w:rsid w:val="0041561E"/>
    <w:rsid w:val="004157DC"/>
    <w:rsid w:val="00415A17"/>
    <w:rsid w:val="0041631C"/>
    <w:rsid w:val="00417639"/>
    <w:rsid w:val="004214D7"/>
    <w:rsid w:val="00421B2C"/>
    <w:rsid w:val="00422D8A"/>
    <w:rsid w:val="00430815"/>
    <w:rsid w:val="00431700"/>
    <w:rsid w:val="00431DA5"/>
    <w:rsid w:val="00434106"/>
    <w:rsid w:val="0043483A"/>
    <w:rsid w:val="004351D5"/>
    <w:rsid w:val="00435842"/>
    <w:rsid w:val="00435BA2"/>
    <w:rsid w:val="00436BA6"/>
    <w:rsid w:val="00437239"/>
    <w:rsid w:val="004444B5"/>
    <w:rsid w:val="00447037"/>
    <w:rsid w:val="00447BAF"/>
    <w:rsid w:val="00450BF7"/>
    <w:rsid w:val="00451ACE"/>
    <w:rsid w:val="00452EC5"/>
    <w:rsid w:val="00453390"/>
    <w:rsid w:val="00457214"/>
    <w:rsid w:val="00461319"/>
    <w:rsid w:val="004622A5"/>
    <w:rsid w:val="00462F6E"/>
    <w:rsid w:val="0046516E"/>
    <w:rsid w:val="00466246"/>
    <w:rsid w:val="0047093D"/>
    <w:rsid w:val="00470A31"/>
    <w:rsid w:val="00470E21"/>
    <w:rsid w:val="00470F24"/>
    <w:rsid w:val="00472464"/>
    <w:rsid w:val="0047360A"/>
    <w:rsid w:val="00474FE6"/>
    <w:rsid w:val="00475305"/>
    <w:rsid w:val="00475C56"/>
    <w:rsid w:val="00475E0F"/>
    <w:rsid w:val="00475ECC"/>
    <w:rsid w:val="00476154"/>
    <w:rsid w:val="00476792"/>
    <w:rsid w:val="00476F89"/>
    <w:rsid w:val="004802A2"/>
    <w:rsid w:val="0048144F"/>
    <w:rsid w:val="004827FF"/>
    <w:rsid w:val="004848EF"/>
    <w:rsid w:val="004850AD"/>
    <w:rsid w:val="004900B7"/>
    <w:rsid w:val="0049010A"/>
    <w:rsid w:val="00491540"/>
    <w:rsid w:val="00493C69"/>
    <w:rsid w:val="004942BE"/>
    <w:rsid w:val="00494B31"/>
    <w:rsid w:val="00495B1A"/>
    <w:rsid w:val="0049748A"/>
    <w:rsid w:val="004A01CF"/>
    <w:rsid w:val="004A090F"/>
    <w:rsid w:val="004A0CCA"/>
    <w:rsid w:val="004A161A"/>
    <w:rsid w:val="004A2C74"/>
    <w:rsid w:val="004A474C"/>
    <w:rsid w:val="004A47B4"/>
    <w:rsid w:val="004A54AE"/>
    <w:rsid w:val="004A5C29"/>
    <w:rsid w:val="004A5E80"/>
    <w:rsid w:val="004B0309"/>
    <w:rsid w:val="004B063A"/>
    <w:rsid w:val="004B0FC5"/>
    <w:rsid w:val="004B107C"/>
    <w:rsid w:val="004B6874"/>
    <w:rsid w:val="004B78D7"/>
    <w:rsid w:val="004C08DB"/>
    <w:rsid w:val="004C26D2"/>
    <w:rsid w:val="004C2C0D"/>
    <w:rsid w:val="004C2F1A"/>
    <w:rsid w:val="004C51FF"/>
    <w:rsid w:val="004C6936"/>
    <w:rsid w:val="004D5387"/>
    <w:rsid w:val="004D5C72"/>
    <w:rsid w:val="004D6319"/>
    <w:rsid w:val="004E08F7"/>
    <w:rsid w:val="004E0F0E"/>
    <w:rsid w:val="004E1239"/>
    <w:rsid w:val="004E1ADE"/>
    <w:rsid w:val="004E1B09"/>
    <w:rsid w:val="004E4108"/>
    <w:rsid w:val="004E58BF"/>
    <w:rsid w:val="004E6097"/>
    <w:rsid w:val="004E60AA"/>
    <w:rsid w:val="004E6A23"/>
    <w:rsid w:val="004F0193"/>
    <w:rsid w:val="004F3030"/>
    <w:rsid w:val="004F3805"/>
    <w:rsid w:val="004F714D"/>
    <w:rsid w:val="00501A37"/>
    <w:rsid w:val="00501A56"/>
    <w:rsid w:val="00502CAB"/>
    <w:rsid w:val="005051C3"/>
    <w:rsid w:val="00506442"/>
    <w:rsid w:val="005109BE"/>
    <w:rsid w:val="005112B8"/>
    <w:rsid w:val="00511E50"/>
    <w:rsid w:val="005123A1"/>
    <w:rsid w:val="005139AE"/>
    <w:rsid w:val="00517677"/>
    <w:rsid w:val="00520E13"/>
    <w:rsid w:val="005214CA"/>
    <w:rsid w:val="0052244B"/>
    <w:rsid w:val="00522477"/>
    <w:rsid w:val="0052330D"/>
    <w:rsid w:val="0052460D"/>
    <w:rsid w:val="00525A00"/>
    <w:rsid w:val="00525B33"/>
    <w:rsid w:val="005271B6"/>
    <w:rsid w:val="00527533"/>
    <w:rsid w:val="00536510"/>
    <w:rsid w:val="00536C18"/>
    <w:rsid w:val="00537DB0"/>
    <w:rsid w:val="00540F36"/>
    <w:rsid w:val="005415A3"/>
    <w:rsid w:val="00544B7D"/>
    <w:rsid w:val="00544CC6"/>
    <w:rsid w:val="0054769B"/>
    <w:rsid w:val="0055006F"/>
    <w:rsid w:val="00550483"/>
    <w:rsid w:val="005507E6"/>
    <w:rsid w:val="00550F12"/>
    <w:rsid w:val="00551B74"/>
    <w:rsid w:val="00554EB5"/>
    <w:rsid w:val="005606A3"/>
    <w:rsid w:val="00562E84"/>
    <w:rsid w:val="00563570"/>
    <w:rsid w:val="00564884"/>
    <w:rsid w:val="005659CB"/>
    <w:rsid w:val="0056631D"/>
    <w:rsid w:val="0056643E"/>
    <w:rsid w:val="00566F84"/>
    <w:rsid w:val="00570BEB"/>
    <w:rsid w:val="0057553C"/>
    <w:rsid w:val="005755F7"/>
    <w:rsid w:val="00580172"/>
    <w:rsid w:val="00580D80"/>
    <w:rsid w:val="005827ED"/>
    <w:rsid w:val="005840B5"/>
    <w:rsid w:val="00584918"/>
    <w:rsid w:val="00585451"/>
    <w:rsid w:val="005877CA"/>
    <w:rsid w:val="00587B49"/>
    <w:rsid w:val="00590D8F"/>
    <w:rsid w:val="00591440"/>
    <w:rsid w:val="00593522"/>
    <w:rsid w:val="00593559"/>
    <w:rsid w:val="005975FA"/>
    <w:rsid w:val="00597B9D"/>
    <w:rsid w:val="005A38A4"/>
    <w:rsid w:val="005A403A"/>
    <w:rsid w:val="005A4F4A"/>
    <w:rsid w:val="005A5205"/>
    <w:rsid w:val="005A7064"/>
    <w:rsid w:val="005B02A0"/>
    <w:rsid w:val="005B133F"/>
    <w:rsid w:val="005B4213"/>
    <w:rsid w:val="005B6DEE"/>
    <w:rsid w:val="005B7248"/>
    <w:rsid w:val="005B7CE6"/>
    <w:rsid w:val="005C0DAF"/>
    <w:rsid w:val="005C0F07"/>
    <w:rsid w:val="005C1583"/>
    <w:rsid w:val="005C63A0"/>
    <w:rsid w:val="005C673F"/>
    <w:rsid w:val="005C6A9A"/>
    <w:rsid w:val="005C6CDF"/>
    <w:rsid w:val="005C714E"/>
    <w:rsid w:val="005C7D65"/>
    <w:rsid w:val="005D0207"/>
    <w:rsid w:val="005D4C06"/>
    <w:rsid w:val="005D4E71"/>
    <w:rsid w:val="005D5F54"/>
    <w:rsid w:val="005E15D4"/>
    <w:rsid w:val="005E4FEC"/>
    <w:rsid w:val="005E51ED"/>
    <w:rsid w:val="005E6813"/>
    <w:rsid w:val="005E742F"/>
    <w:rsid w:val="005E7497"/>
    <w:rsid w:val="005F144D"/>
    <w:rsid w:val="005F1B92"/>
    <w:rsid w:val="005F2727"/>
    <w:rsid w:val="005F319A"/>
    <w:rsid w:val="005F4598"/>
    <w:rsid w:val="005F4E88"/>
    <w:rsid w:val="006010D8"/>
    <w:rsid w:val="0060619C"/>
    <w:rsid w:val="00610EA3"/>
    <w:rsid w:val="006110C2"/>
    <w:rsid w:val="006115A1"/>
    <w:rsid w:val="006123F7"/>
    <w:rsid w:val="0061292C"/>
    <w:rsid w:val="006137F4"/>
    <w:rsid w:val="006149A5"/>
    <w:rsid w:val="0061787C"/>
    <w:rsid w:val="0061795F"/>
    <w:rsid w:val="00617EDE"/>
    <w:rsid w:val="006201D9"/>
    <w:rsid w:val="00622AEF"/>
    <w:rsid w:val="00623B69"/>
    <w:rsid w:val="00624DF8"/>
    <w:rsid w:val="00626FB3"/>
    <w:rsid w:val="0062C4D4"/>
    <w:rsid w:val="006318DD"/>
    <w:rsid w:val="00633772"/>
    <w:rsid w:val="006345A2"/>
    <w:rsid w:val="0063523D"/>
    <w:rsid w:val="00635816"/>
    <w:rsid w:val="0063639A"/>
    <w:rsid w:val="0063793A"/>
    <w:rsid w:val="00642143"/>
    <w:rsid w:val="00643465"/>
    <w:rsid w:val="006434CD"/>
    <w:rsid w:val="00644B6E"/>
    <w:rsid w:val="00645318"/>
    <w:rsid w:val="00645980"/>
    <w:rsid w:val="0065028F"/>
    <w:rsid w:val="0065075E"/>
    <w:rsid w:val="00650B73"/>
    <w:rsid w:val="00650E8C"/>
    <w:rsid w:val="00654457"/>
    <w:rsid w:val="006651EA"/>
    <w:rsid w:val="00665EBB"/>
    <w:rsid w:val="00667C67"/>
    <w:rsid w:val="006734AA"/>
    <w:rsid w:val="006734D2"/>
    <w:rsid w:val="006742A2"/>
    <w:rsid w:val="0068035D"/>
    <w:rsid w:val="00684104"/>
    <w:rsid w:val="006870AB"/>
    <w:rsid w:val="00687606"/>
    <w:rsid w:val="006902B8"/>
    <w:rsid w:val="00690473"/>
    <w:rsid w:val="0069293F"/>
    <w:rsid w:val="00694B8D"/>
    <w:rsid w:val="006A2C85"/>
    <w:rsid w:val="006A3802"/>
    <w:rsid w:val="006A5DAF"/>
    <w:rsid w:val="006A600F"/>
    <w:rsid w:val="006B00F3"/>
    <w:rsid w:val="006B0A5D"/>
    <w:rsid w:val="006B0D60"/>
    <w:rsid w:val="006B35D9"/>
    <w:rsid w:val="006B3DFD"/>
    <w:rsid w:val="006B5E97"/>
    <w:rsid w:val="006B6A38"/>
    <w:rsid w:val="006B75AB"/>
    <w:rsid w:val="006C36BB"/>
    <w:rsid w:val="006C3962"/>
    <w:rsid w:val="006C42A0"/>
    <w:rsid w:val="006C537C"/>
    <w:rsid w:val="006C6C11"/>
    <w:rsid w:val="006C6E8D"/>
    <w:rsid w:val="006D0298"/>
    <w:rsid w:val="006D121E"/>
    <w:rsid w:val="006D146E"/>
    <w:rsid w:val="006D257B"/>
    <w:rsid w:val="006D4990"/>
    <w:rsid w:val="006D4C8F"/>
    <w:rsid w:val="006D7CB9"/>
    <w:rsid w:val="006E03D5"/>
    <w:rsid w:val="006E59D0"/>
    <w:rsid w:val="006E5BD6"/>
    <w:rsid w:val="006E6491"/>
    <w:rsid w:val="006E7809"/>
    <w:rsid w:val="006E7B47"/>
    <w:rsid w:val="006F3EA7"/>
    <w:rsid w:val="006F7829"/>
    <w:rsid w:val="006F7E54"/>
    <w:rsid w:val="007016B9"/>
    <w:rsid w:val="0070472E"/>
    <w:rsid w:val="0070783C"/>
    <w:rsid w:val="00707E22"/>
    <w:rsid w:val="00713607"/>
    <w:rsid w:val="00713AC7"/>
    <w:rsid w:val="00713F46"/>
    <w:rsid w:val="00713F6D"/>
    <w:rsid w:val="00714C46"/>
    <w:rsid w:val="00714E43"/>
    <w:rsid w:val="007154B5"/>
    <w:rsid w:val="007165B4"/>
    <w:rsid w:val="00721DD9"/>
    <w:rsid w:val="007228D3"/>
    <w:rsid w:val="007255E0"/>
    <w:rsid w:val="00725665"/>
    <w:rsid w:val="00732D0A"/>
    <w:rsid w:val="00732FCB"/>
    <w:rsid w:val="0073447D"/>
    <w:rsid w:val="007376D6"/>
    <w:rsid w:val="0073770E"/>
    <w:rsid w:val="00741073"/>
    <w:rsid w:val="00743E1F"/>
    <w:rsid w:val="007461E8"/>
    <w:rsid w:val="0074748B"/>
    <w:rsid w:val="00751FBB"/>
    <w:rsid w:val="00752CA1"/>
    <w:rsid w:val="007538B7"/>
    <w:rsid w:val="0075480F"/>
    <w:rsid w:val="00754879"/>
    <w:rsid w:val="00754C86"/>
    <w:rsid w:val="00755467"/>
    <w:rsid w:val="00756282"/>
    <w:rsid w:val="00756A56"/>
    <w:rsid w:val="00756D99"/>
    <w:rsid w:val="0076042C"/>
    <w:rsid w:val="00760B3F"/>
    <w:rsid w:val="00761490"/>
    <w:rsid w:val="0076178D"/>
    <w:rsid w:val="00763E4A"/>
    <w:rsid w:val="00763E9A"/>
    <w:rsid w:val="007651C6"/>
    <w:rsid w:val="00765730"/>
    <w:rsid w:val="00767D6B"/>
    <w:rsid w:val="00770517"/>
    <w:rsid w:val="007710A9"/>
    <w:rsid w:val="00771C2E"/>
    <w:rsid w:val="0077219D"/>
    <w:rsid w:val="007721CB"/>
    <w:rsid w:val="007724DD"/>
    <w:rsid w:val="00772C6E"/>
    <w:rsid w:val="0077340C"/>
    <w:rsid w:val="00774EB1"/>
    <w:rsid w:val="00775AF7"/>
    <w:rsid w:val="00777B87"/>
    <w:rsid w:val="00782079"/>
    <w:rsid w:val="007841AB"/>
    <w:rsid w:val="007854D9"/>
    <w:rsid w:val="0078624F"/>
    <w:rsid w:val="00786E26"/>
    <w:rsid w:val="00787DE6"/>
    <w:rsid w:val="00790669"/>
    <w:rsid w:val="007925C5"/>
    <w:rsid w:val="007936FC"/>
    <w:rsid w:val="00793B85"/>
    <w:rsid w:val="00794B2C"/>
    <w:rsid w:val="007950DC"/>
    <w:rsid w:val="00797DA9"/>
    <w:rsid w:val="007A374F"/>
    <w:rsid w:val="007A3C60"/>
    <w:rsid w:val="007A3E5F"/>
    <w:rsid w:val="007A4C9A"/>
    <w:rsid w:val="007B03FF"/>
    <w:rsid w:val="007B099D"/>
    <w:rsid w:val="007B1131"/>
    <w:rsid w:val="007B180F"/>
    <w:rsid w:val="007B1EC8"/>
    <w:rsid w:val="007B2BC7"/>
    <w:rsid w:val="007B3C42"/>
    <w:rsid w:val="007B47CB"/>
    <w:rsid w:val="007C4B28"/>
    <w:rsid w:val="007C550F"/>
    <w:rsid w:val="007C6B96"/>
    <w:rsid w:val="007C7166"/>
    <w:rsid w:val="007D027B"/>
    <w:rsid w:val="007D07C1"/>
    <w:rsid w:val="007D4865"/>
    <w:rsid w:val="007D50DB"/>
    <w:rsid w:val="007D5C85"/>
    <w:rsid w:val="007D6714"/>
    <w:rsid w:val="007D6E82"/>
    <w:rsid w:val="007D6EB4"/>
    <w:rsid w:val="007E0BCC"/>
    <w:rsid w:val="007E1C6E"/>
    <w:rsid w:val="007E26F9"/>
    <w:rsid w:val="007E6F32"/>
    <w:rsid w:val="007E7720"/>
    <w:rsid w:val="007E7C02"/>
    <w:rsid w:val="007F3B44"/>
    <w:rsid w:val="007F3CB4"/>
    <w:rsid w:val="007F4922"/>
    <w:rsid w:val="007F631D"/>
    <w:rsid w:val="007F7141"/>
    <w:rsid w:val="008008FD"/>
    <w:rsid w:val="00802686"/>
    <w:rsid w:val="00804760"/>
    <w:rsid w:val="00805E4A"/>
    <w:rsid w:val="008069F3"/>
    <w:rsid w:val="00810D28"/>
    <w:rsid w:val="00812D13"/>
    <w:rsid w:val="00815509"/>
    <w:rsid w:val="00820429"/>
    <w:rsid w:val="00821AE1"/>
    <w:rsid w:val="008225C9"/>
    <w:rsid w:val="0082274C"/>
    <w:rsid w:val="00823608"/>
    <w:rsid w:val="00825BD1"/>
    <w:rsid w:val="00826DEB"/>
    <w:rsid w:val="0083022F"/>
    <w:rsid w:val="00830A54"/>
    <w:rsid w:val="00830CE9"/>
    <w:rsid w:val="00831FD5"/>
    <w:rsid w:val="008348C2"/>
    <w:rsid w:val="00834DC5"/>
    <w:rsid w:val="008368EE"/>
    <w:rsid w:val="00840881"/>
    <w:rsid w:val="00840E88"/>
    <w:rsid w:val="00840EBB"/>
    <w:rsid w:val="0084130F"/>
    <w:rsid w:val="0084297F"/>
    <w:rsid w:val="00842DAA"/>
    <w:rsid w:val="008431AF"/>
    <w:rsid w:val="00844632"/>
    <w:rsid w:val="008462CB"/>
    <w:rsid w:val="00851B8F"/>
    <w:rsid w:val="00853589"/>
    <w:rsid w:val="00853D8F"/>
    <w:rsid w:val="00861C95"/>
    <w:rsid w:val="008620E7"/>
    <w:rsid w:val="008623C0"/>
    <w:rsid w:val="008646F8"/>
    <w:rsid w:val="00865BA8"/>
    <w:rsid w:val="00865D83"/>
    <w:rsid w:val="0086740A"/>
    <w:rsid w:val="00870BFF"/>
    <w:rsid w:val="00872248"/>
    <w:rsid w:val="00872EB1"/>
    <w:rsid w:val="00872F98"/>
    <w:rsid w:val="00873501"/>
    <w:rsid w:val="00874523"/>
    <w:rsid w:val="008746B4"/>
    <w:rsid w:val="00875AC2"/>
    <w:rsid w:val="00883407"/>
    <w:rsid w:val="008846CE"/>
    <w:rsid w:val="0088D188"/>
    <w:rsid w:val="0089174A"/>
    <w:rsid w:val="00892C58"/>
    <w:rsid w:val="00897825"/>
    <w:rsid w:val="008A00A1"/>
    <w:rsid w:val="008A1CB3"/>
    <w:rsid w:val="008A1CEF"/>
    <w:rsid w:val="008A4888"/>
    <w:rsid w:val="008A5351"/>
    <w:rsid w:val="008A56A5"/>
    <w:rsid w:val="008A7300"/>
    <w:rsid w:val="008A7CAC"/>
    <w:rsid w:val="008B111A"/>
    <w:rsid w:val="008B123D"/>
    <w:rsid w:val="008B1ED0"/>
    <w:rsid w:val="008B25FC"/>
    <w:rsid w:val="008B5D35"/>
    <w:rsid w:val="008B66D8"/>
    <w:rsid w:val="008C0CD1"/>
    <w:rsid w:val="008C232A"/>
    <w:rsid w:val="008C295B"/>
    <w:rsid w:val="008C4FED"/>
    <w:rsid w:val="008C74CF"/>
    <w:rsid w:val="008D0174"/>
    <w:rsid w:val="008D15B4"/>
    <w:rsid w:val="008D1833"/>
    <w:rsid w:val="008D2A88"/>
    <w:rsid w:val="008D343E"/>
    <w:rsid w:val="008D49F4"/>
    <w:rsid w:val="008D51C5"/>
    <w:rsid w:val="008D54B1"/>
    <w:rsid w:val="008D59AE"/>
    <w:rsid w:val="008D6F2A"/>
    <w:rsid w:val="008E1827"/>
    <w:rsid w:val="008E27FC"/>
    <w:rsid w:val="008E65E5"/>
    <w:rsid w:val="008E72F0"/>
    <w:rsid w:val="008F3F5E"/>
    <w:rsid w:val="008F511C"/>
    <w:rsid w:val="008F6BCF"/>
    <w:rsid w:val="00901EA8"/>
    <w:rsid w:val="00902C65"/>
    <w:rsid w:val="009034F3"/>
    <w:rsid w:val="0090501F"/>
    <w:rsid w:val="00905AB4"/>
    <w:rsid w:val="00910221"/>
    <w:rsid w:val="00911DEB"/>
    <w:rsid w:val="00914F97"/>
    <w:rsid w:val="009155EE"/>
    <w:rsid w:val="00916A74"/>
    <w:rsid w:val="0091713C"/>
    <w:rsid w:val="0091753C"/>
    <w:rsid w:val="00920264"/>
    <w:rsid w:val="00924865"/>
    <w:rsid w:val="00924F26"/>
    <w:rsid w:val="009256B6"/>
    <w:rsid w:val="00926152"/>
    <w:rsid w:val="00926D52"/>
    <w:rsid w:val="00931C58"/>
    <w:rsid w:val="009337C5"/>
    <w:rsid w:val="009359A6"/>
    <w:rsid w:val="00937278"/>
    <w:rsid w:val="00937CBC"/>
    <w:rsid w:val="009407E6"/>
    <w:rsid w:val="0094102B"/>
    <w:rsid w:val="00946486"/>
    <w:rsid w:val="00946675"/>
    <w:rsid w:val="0095174A"/>
    <w:rsid w:val="00953316"/>
    <w:rsid w:val="009575C2"/>
    <w:rsid w:val="00960597"/>
    <w:rsid w:val="009609FC"/>
    <w:rsid w:val="009633E8"/>
    <w:rsid w:val="00963DE3"/>
    <w:rsid w:val="009647A4"/>
    <w:rsid w:val="00964DE7"/>
    <w:rsid w:val="009675B8"/>
    <w:rsid w:val="00970023"/>
    <w:rsid w:val="009701A9"/>
    <w:rsid w:val="00970216"/>
    <w:rsid w:val="00970973"/>
    <w:rsid w:val="00971249"/>
    <w:rsid w:val="009718B9"/>
    <w:rsid w:val="00972A2D"/>
    <w:rsid w:val="009736E5"/>
    <w:rsid w:val="0097542F"/>
    <w:rsid w:val="009759CD"/>
    <w:rsid w:val="009800EC"/>
    <w:rsid w:val="009808E4"/>
    <w:rsid w:val="00982315"/>
    <w:rsid w:val="00982D27"/>
    <w:rsid w:val="00985C82"/>
    <w:rsid w:val="00987A4D"/>
    <w:rsid w:val="00990D02"/>
    <w:rsid w:val="009921FB"/>
    <w:rsid w:val="00993F61"/>
    <w:rsid w:val="00995D6C"/>
    <w:rsid w:val="009A04A8"/>
    <w:rsid w:val="009A4545"/>
    <w:rsid w:val="009A4B25"/>
    <w:rsid w:val="009A4CE4"/>
    <w:rsid w:val="009A5928"/>
    <w:rsid w:val="009B4C45"/>
    <w:rsid w:val="009B6B0B"/>
    <w:rsid w:val="009B737A"/>
    <w:rsid w:val="009B7A6F"/>
    <w:rsid w:val="009C00D6"/>
    <w:rsid w:val="009C0380"/>
    <w:rsid w:val="009C1F7B"/>
    <w:rsid w:val="009C26BF"/>
    <w:rsid w:val="009C4120"/>
    <w:rsid w:val="009C5177"/>
    <w:rsid w:val="009C55CC"/>
    <w:rsid w:val="009C6F26"/>
    <w:rsid w:val="009C7850"/>
    <w:rsid w:val="009C7C7B"/>
    <w:rsid w:val="009D057A"/>
    <w:rsid w:val="009D0E29"/>
    <w:rsid w:val="009D2275"/>
    <w:rsid w:val="009D39A4"/>
    <w:rsid w:val="009D5887"/>
    <w:rsid w:val="009D77EE"/>
    <w:rsid w:val="009E12A3"/>
    <w:rsid w:val="009E2A0D"/>
    <w:rsid w:val="009E412A"/>
    <w:rsid w:val="009E4C6F"/>
    <w:rsid w:val="009E5816"/>
    <w:rsid w:val="009E6DB8"/>
    <w:rsid w:val="009F07E4"/>
    <w:rsid w:val="009F1770"/>
    <w:rsid w:val="009F2D77"/>
    <w:rsid w:val="009F34F4"/>
    <w:rsid w:val="009F3AB7"/>
    <w:rsid w:val="009F3F19"/>
    <w:rsid w:val="00A046B0"/>
    <w:rsid w:val="00A04CB1"/>
    <w:rsid w:val="00A0569B"/>
    <w:rsid w:val="00A0603B"/>
    <w:rsid w:val="00A108A9"/>
    <w:rsid w:val="00A13E96"/>
    <w:rsid w:val="00A13FCA"/>
    <w:rsid w:val="00A14025"/>
    <w:rsid w:val="00A14D50"/>
    <w:rsid w:val="00A21CA6"/>
    <w:rsid w:val="00A26F65"/>
    <w:rsid w:val="00A312C7"/>
    <w:rsid w:val="00A32087"/>
    <w:rsid w:val="00A33180"/>
    <w:rsid w:val="00A36AE5"/>
    <w:rsid w:val="00A453A1"/>
    <w:rsid w:val="00A46C67"/>
    <w:rsid w:val="00A51EAA"/>
    <w:rsid w:val="00A52451"/>
    <w:rsid w:val="00A577AE"/>
    <w:rsid w:val="00A608C1"/>
    <w:rsid w:val="00A60967"/>
    <w:rsid w:val="00A61210"/>
    <w:rsid w:val="00A62135"/>
    <w:rsid w:val="00A64BAE"/>
    <w:rsid w:val="00A66D70"/>
    <w:rsid w:val="00A67E21"/>
    <w:rsid w:val="00A67F4B"/>
    <w:rsid w:val="00A67FE6"/>
    <w:rsid w:val="00A7047B"/>
    <w:rsid w:val="00A71E8B"/>
    <w:rsid w:val="00A72C42"/>
    <w:rsid w:val="00A76771"/>
    <w:rsid w:val="00A76B29"/>
    <w:rsid w:val="00A80741"/>
    <w:rsid w:val="00A81512"/>
    <w:rsid w:val="00A8568F"/>
    <w:rsid w:val="00A862A8"/>
    <w:rsid w:val="00A8738E"/>
    <w:rsid w:val="00A873B4"/>
    <w:rsid w:val="00A87DBA"/>
    <w:rsid w:val="00A905EF"/>
    <w:rsid w:val="00A91FE5"/>
    <w:rsid w:val="00A92DB3"/>
    <w:rsid w:val="00A939F6"/>
    <w:rsid w:val="00A93D8D"/>
    <w:rsid w:val="00A94666"/>
    <w:rsid w:val="00A95A69"/>
    <w:rsid w:val="00AA13D0"/>
    <w:rsid w:val="00AA18EF"/>
    <w:rsid w:val="00AA21A2"/>
    <w:rsid w:val="00AA2D37"/>
    <w:rsid w:val="00AA77CF"/>
    <w:rsid w:val="00AB0CFB"/>
    <w:rsid w:val="00AB14CB"/>
    <w:rsid w:val="00AB2FCF"/>
    <w:rsid w:val="00AB5EB6"/>
    <w:rsid w:val="00AB77AB"/>
    <w:rsid w:val="00AB7B6F"/>
    <w:rsid w:val="00AC0342"/>
    <w:rsid w:val="00AC0F4B"/>
    <w:rsid w:val="00AC3580"/>
    <w:rsid w:val="00AC3F2E"/>
    <w:rsid w:val="00AC4CDF"/>
    <w:rsid w:val="00AC74DB"/>
    <w:rsid w:val="00AD042D"/>
    <w:rsid w:val="00AD0C98"/>
    <w:rsid w:val="00AD31A7"/>
    <w:rsid w:val="00AD4132"/>
    <w:rsid w:val="00AD4719"/>
    <w:rsid w:val="00AD6C38"/>
    <w:rsid w:val="00AE07E1"/>
    <w:rsid w:val="00AE0A04"/>
    <w:rsid w:val="00AE6749"/>
    <w:rsid w:val="00AE6C5A"/>
    <w:rsid w:val="00AF0180"/>
    <w:rsid w:val="00AF2E6E"/>
    <w:rsid w:val="00AF3ECA"/>
    <w:rsid w:val="00AF5443"/>
    <w:rsid w:val="00AF7426"/>
    <w:rsid w:val="00B00366"/>
    <w:rsid w:val="00B01F55"/>
    <w:rsid w:val="00B03D1E"/>
    <w:rsid w:val="00B0408F"/>
    <w:rsid w:val="00B0441E"/>
    <w:rsid w:val="00B06A6C"/>
    <w:rsid w:val="00B07B12"/>
    <w:rsid w:val="00B12C80"/>
    <w:rsid w:val="00B12D8C"/>
    <w:rsid w:val="00B1304D"/>
    <w:rsid w:val="00B13E0D"/>
    <w:rsid w:val="00B14769"/>
    <w:rsid w:val="00B20C23"/>
    <w:rsid w:val="00B2634E"/>
    <w:rsid w:val="00B27DFA"/>
    <w:rsid w:val="00B27FD5"/>
    <w:rsid w:val="00B302D1"/>
    <w:rsid w:val="00B30B1A"/>
    <w:rsid w:val="00B3282B"/>
    <w:rsid w:val="00B35296"/>
    <w:rsid w:val="00B354E6"/>
    <w:rsid w:val="00B35D34"/>
    <w:rsid w:val="00B402F5"/>
    <w:rsid w:val="00B43119"/>
    <w:rsid w:val="00B444D5"/>
    <w:rsid w:val="00B4465B"/>
    <w:rsid w:val="00B4741F"/>
    <w:rsid w:val="00B50338"/>
    <w:rsid w:val="00B526DB"/>
    <w:rsid w:val="00B52805"/>
    <w:rsid w:val="00B5361D"/>
    <w:rsid w:val="00B549B1"/>
    <w:rsid w:val="00B5504B"/>
    <w:rsid w:val="00B567E5"/>
    <w:rsid w:val="00B57CC4"/>
    <w:rsid w:val="00B61899"/>
    <w:rsid w:val="00B64C8F"/>
    <w:rsid w:val="00B66DB1"/>
    <w:rsid w:val="00B70D28"/>
    <w:rsid w:val="00B713BF"/>
    <w:rsid w:val="00B714CB"/>
    <w:rsid w:val="00B71B5C"/>
    <w:rsid w:val="00B74D6D"/>
    <w:rsid w:val="00B75755"/>
    <w:rsid w:val="00B75B1A"/>
    <w:rsid w:val="00B77392"/>
    <w:rsid w:val="00B77692"/>
    <w:rsid w:val="00B77B46"/>
    <w:rsid w:val="00B802C9"/>
    <w:rsid w:val="00B803A9"/>
    <w:rsid w:val="00B80D31"/>
    <w:rsid w:val="00B80D55"/>
    <w:rsid w:val="00B81AF9"/>
    <w:rsid w:val="00B81C21"/>
    <w:rsid w:val="00B83C0F"/>
    <w:rsid w:val="00B83FBB"/>
    <w:rsid w:val="00B84917"/>
    <w:rsid w:val="00B948C9"/>
    <w:rsid w:val="00B96705"/>
    <w:rsid w:val="00B96D20"/>
    <w:rsid w:val="00B97996"/>
    <w:rsid w:val="00B97A41"/>
    <w:rsid w:val="00BA1725"/>
    <w:rsid w:val="00BA1D82"/>
    <w:rsid w:val="00BA300B"/>
    <w:rsid w:val="00BA4202"/>
    <w:rsid w:val="00BA4204"/>
    <w:rsid w:val="00BA48B7"/>
    <w:rsid w:val="00BA5A08"/>
    <w:rsid w:val="00BA5AC7"/>
    <w:rsid w:val="00BA680A"/>
    <w:rsid w:val="00BA7A3D"/>
    <w:rsid w:val="00BB1A20"/>
    <w:rsid w:val="00BB34B6"/>
    <w:rsid w:val="00BB37BF"/>
    <w:rsid w:val="00BB4056"/>
    <w:rsid w:val="00BB5001"/>
    <w:rsid w:val="00BB5739"/>
    <w:rsid w:val="00BB61ED"/>
    <w:rsid w:val="00BB6E3D"/>
    <w:rsid w:val="00BC1A3D"/>
    <w:rsid w:val="00BC3736"/>
    <w:rsid w:val="00BC52E0"/>
    <w:rsid w:val="00BC5667"/>
    <w:rsid w:val="00BC673A"/>
    <w:rsid w:val="00BC6CBB"/>
    <w:rsid w:val="00BD0203"/>
    <w:rsid w:val="00BD02B9"/>
    <w:rsid w:val="00BD1F05"/>
    <w:rsid w:val="00BD205B"/>
    <w:rsid w:val="00BD22DD"/>
    <w:rsid w:val="00BD4E0E"/>
    <w:rsid w:val="00BD4F87"/>
    <w:rsid w:val="00BD61AE"/>
    <w:rsid w:val="00BD6393"/>
    <w:rsid w:val="00BD6B0D"/>
    <w:rsid w:val="00BD770C"/>
    <w:rsid w:val="00BE0A50"/>
    <w:rsid w:val="00BE18BF"/>
    <w:rsid w:val="00BE1B39"/>
    <w:rsid w:val="00BE22E5"/>
    <w:rsid w:val="00BE289D"/>
    <w:rsid w:val="00BE4037"/>
    <w:rsid w:val="00BE77BC"/>
    <w:rsid w:val="00BF0ABD"/>
    <w:rsid w:val="00BF2128"/>
    <w:rsid w:val="00BF2384"/>
    <w:rsid w:val="00BF26AF"/>
    <w:rsid w:val="00BF2BFC"/>
    <w:rsid w:val="00BF6DA1"/>
    <w:rsid w:val="00BF7872"/>
    <w:rsid w:val="00C0107E"/>
    <w:rsid w:val="00C025D1"/>
    <w:rsid w:val="00C02822"/>
    <w:rsid w:val="00C02D56"/>
    <w:rsid w:val="00C03AD1"/>
    <w:rsid w:val="00C0525A"/>
    <w:rsid w:val="00C05D92"/>
    <w:rsid w:val="00C06514"/>
    <w:rsid w:val="00C11567"/>
    <w:rsid w:val="00C12C76"/>
    <w:rsid w:val="00C12EAD"/>
    <w:rsid w:val="00C13468"/>
    <w:rsid w:val="00C13E6B"/>
    <w:rsid w:val="00C1402E"/>
    <w:rsid w:val="00C16D97"/>
    <w:rsid w:val="00C227EA"/>
    <w:rsid w:val="00C2308A"/>
    <w:rsid w:val="00C237DC"/>
    <w:rsid w:val="00C24E22"/>
    <w:rsid w:val="00C255A7"/>
    <w:rsid w:val="00C2560F"/>
    <w:rsid w:val="00C25FF1"/>
    <w:rsid w:val="00C26608"/>
    <w:rsid w:val="00C306D3"/>
    <w:rsid w:val="00C31C1A"/>
    <w:rsid w:val="00C320F3"/>
    <w:rsid w:val="00C36267"/>
    <w:rsid w:val="00C36C76"/>
    <w:rsid w:val="00C37AED"/>
    <w:rsid w:val="00C405FC"/>
    <w:rsid w:val="00C43C42"/>
    <w:rsid w:val="00C45F66"/>
    <w:rsid w:val="00C50436"/>
    <w:rsid w:val="00C5110C"/>
    <w:rsid w:val="00C527B4"/>
    <w:rsid w:val="00C52F5F"/>
    <w:rsid w:val="00C559AF"/>
    <w:rsid w:val="00C55AA3"/>
    <w:rsid w:val="00C56F32"/>
    <w:rsid w:val="00C57088"/>
    <w:rsid w:val="00C60E9C"/>
    <w:rsid w:val="00C615E2"/>
    <w:rsid w:val="00C624BB"/>
    <w:rsid w:val="00C62C8A"/>
    <w:rsid w:val="00C63758"/>
    <w:rsid w:val="00C643AC"/>
    <w:rsid w:val="00C64D4D"/>
    <w:rsid w:val="00C662D8"/>
    <w:rsid w:val="00C67E09"/>
    <w:rsid w:val="00C7209D"/>
    <w:rsid w:val="00C73030"/>
    <w:rsid w:val="00C73E0F"/>
    <w:rsid w:val="00C80D2A"/>
    <w:rsid w:val="00C82018"/>
    <w:rsid w:val="00C83973"/>
    <w:rsid w:val="00C83A27"/>
    <w:rsid w:val="00C86621"/>
    <w:rsid w:val="00C876CE"/>
    <w:rsid w:val="00C87700"/>
    <w:rsid w:val="00C87DB7"/>
    <w:rsid w:val="00C8A4E1"/>
    <w:rsid w:val="00C903BA"/>
    <w:rsid w:val="00C92179"/>
    <w:rsid w:val="00C92C65"/>
    <w:rsid w:val="00C937CA"/>
    <w:rsid w:val="00C95CAA"/>
    <w:rsid w:val="00C97AA3"/>
    <w:rsid w:val="00CA0B82"/>
    <w:rsid w:val="00CA16CB"/>
    <w:rsid w:val="00CA1C8E"/>
    <w:rsid w:val="00CA1D27"/>
    <w:rsid w:val="00CA4A43"/>
    <w:rsid w:val="00CA6EB0"/>
    <w:rsid w:val="00CA7FA1"/>
    <w:rsid w:val="00CB0B2B"/>
    <w:rsid w:val="00CB501C"/>
    <w:rsid w:val="00CB7D63"/>
    <w:rsid w:val="00CC00C8"/>
    <w:rsid w:val="00CC03EE"/>
    <w:rsid w:val="00CC2953"/>
    <w:rsid w:val="00CC383E"/>
    <w:rsid w:val="00CC4B4A"/>
    <w:rsid w:val="00CC4CC9"/>
    <w:rsid w:val="00CC52D0"/>
    <w:rsid w:val="00CC69A7"/>
    <w:rsid w:val="00CC6AC9"/>
    <w:rsid w:val="00CD0C22"/>
    <w:rsid w:val="00CD3AAA"/>
    <w:rsid w:val="00CD50C5"/>
    <w:rsid w:val="00CD5DD6"/>
    <w:rsid w:val="00CE20B1"/>
    <w:rsid w:val="00CE2C82"/>
    <w:rsid w:val="00CE2DCB"/>
    <w:rsid w:val="00CE38D5"/>
    <w:rsid w:val="00CE4101"/>
    <w:rsid w:val="00CE5027"/>
    <w:rsid w:val="00CE695F"/>
    <w:rsid w:val="00CE6DCB"/>
    <w:rsid w:val="00CE7B33"/>
    <w:rsid w:val="00CF0F33"/>
    <w:rsid w:val="00CF30BE"/>
    <w:rsid w:val="00CF3360"/>
    <w:rsid w:val="00CF3A16"/>
    <w:rsid w:val="00CF4B0D"/>
    <w:rsid w:val="00CF5108"/>
    <w:rsid w:val="00CF6FED"/>
    <w:rsid w:val="00D0288B"/>
    <w:rsid w:val="00D03767"/>
    <w:rsid w:val="00D04731"/>
    <w:rsid w:val="00D05C93"/>
    <w:rsid w:val="00D06C55"/>
    <w:rsid w:val="00D1151E"/>
    <w:rsid w:val="00D117D6"/>
    <w:rsid w:val="00D130E8"/>
    <w:rsid w:val="00D1403F"/>
    <w:rsid w:val="00D14DAF"/>
    <w:rsid w:val="00D153F5"/>
    <w:rsid w:val="00D158C2"/>
    <w:rsid w:val="00D17C4C"/>
    <w:rsid w:val="00D223B7"/>
    <w:rsid w:val="00D23573"/>
    <w:rsid w:val="00D251E7"/>
    <w:rsid w:val="00D31AFC"/>
    <w:rsid w:val="00D34301"/>
    <w:rsid w:val="00D345DC"/>
    <w:rsid w:val="00D35403"/>
    <w:rsid w:val="00D358F6"/>
    <w:rsid w:val="00D37FD1"/>
    <w:rsid w:val="00D41051"/>
    <w:rsid w:val="00D445A2"/>
    <w:rsid w:val="00D46743"/>
    <w:rsid w:val="00D4742B"/>
    <w:rsid w:val="00D50A9C"/>
    <w:rsid w:val="00D50DA7"/>
    <w:rsid w:val="00D547F6"/>
    <w:rsid w:val="00D57390"/>
    <w:rsid w:val="00D601DE"/>
    <w:rsid w:val="00D657D8"/>
    <w:rsid w:val="00D67834"/>
    <w:rsid w:val="00D71FB4"/>
    <w:rsid w:val="00D74754"/>
    <w:rsid w:val="00D74CBC"/>
    <w:rsid w:val="00D74E2B"/>
    <w:rsid w:val="00D759CC"/>
    <w:rsid w:val="00D76A4C"/>
    <w:rsid w:val="00D77DE6"/>
    <w:rsid w:val="00D81658"/>
    <w:rsid w:val="00D819D2"/>
    <w:rsid w:val="00D81DB1"/>
    <w:rsid w:val="00D82DEA"/>
    <w:rsid w:val="00D84C64"/>
    <w:rsid w:val="00D84D07"/>
    <w:rsid w:val="00D86AC1"/>
    <w:rsid w:val="00D91220"/>
    <w:rsid w:val="00D91B9A"/>
    <w:rsid w:val="00D92DCE"/>
    <w:rsid w:val="00D95240"/>
    <w:rsid w:val="00D95BF7"/>
    <w:rsid w:val="00D9705B"/>
    <w:rsid w:val="00D9730E"/>
    <w:rsid w:val="00DA013F"/>
    <w:rsid w:val="00DA0766"/>
    <w:rsid w:val="00DA0A3D"/>
    <w:rsid w:val="00DA1019"/>
    <w:rsid w:val="00DA233A"/>
    <w:rsid w:val="00DA3291"/>
    <w:rsid w:val="00DA329C"/>
    <w:rsid w:val="00DA5B25"/>
    <w:rsid w:val="00DA607C"/>
    <w:rsid w:val="00DA7A81"/>
    <w:rsid w:val="00DB0F14"/>
    <w:rsid w:val="00DB32DC"/>
    <w:rsid w:val="00DB35F4"/>
    <w:rsid w:val="00DB56B9"/>
    <w:rsid w:val="00DB6799"/>
    <w:rsid w:val="00DB7673"/>
    <w:rsid w:val="00DB7A24"/>
    <w:rsid w:val="00DB7CE8"/>
    <w:rsid w:val="00DC04C7"/>
    <w:rsid w:val="00DC0DCF"/>
    <w:rsid w:val="00DC26DF"/>
    <w:rsid w:val="00DC524A"/>
    <w:rsid w:val="00DC5574"/>
    <w:rsid w:val="00DC6AD9"/>
    <w:rsid w:val="00DC6B16"/>
    <w:rsid w:val="00DD0820"/>
    <w:rsid w:val="00DD1EC4"/>
    <w:rsid w:val="00DD2723"/>
    <w:rsid w:val="00DD684F"/>
    <w:rsid w:val="00DD68C4"/>
    <w:rsid w:val="00DD6B7D"/>
    <w:rsid w:val="00DD798C"/>
    <w:rsid w:val="00DD7FEA"/>
    <w:rsid w:val="00DE1216"/>
    <w:rsid w:val="00DE1A15"/>
    <w:rsid w:val="00DE2E42"/>
    <w:rsid w:val="00DE307D"/>
    <w:rsid w:val="00DE3B05"/>
    <w:rsid w:val="00DE6E05"/>
    <w:rsid w:val="00DE7160"/>
    <w:rsid w:val="00DF1B08"/>
    <w:rsid w:val="00DF35E1"/>
    <w:rsid w:val="00DF3E3F"/>
    <w:rsid w:val="00DF62E9"/>
    <w:rsid w:val="00E01C38"/>
    <w:rsid w:val="00E0360E"/>
    <w:rsid w:val="00E071F2"/>
    <w:rsid w:val="00E113BB"/>
    <w:rsid w:val="00E13003"/>
    <w:rsid w:val="00E13A1C"/>
    <w:rsid w:val="00E13BDB"/>
    <w:rsid w:val="00E14C50"/>
    <w:rsid w:val="00E20DCF"/>
    <w:rsid w:val="00E20F80"/>
    <w:rsid w:val="00E216F6"/>
    <w:rsid w:val="00E221B5"/>
    <w:rsid w:val="00E22DCC"/>
    <w:rsid w:val="00E2569F"/>
    <w:rsid w:val="00E25FD5"/>
    <w:rsid w:val="00E26749"/>
    <w:rsid w:val="00E27591"/>
    <w:rsid w:val="00E360F8"/>
    <w:rsid w:val="00E36322"/>
    <w:rsid w:val="00E4104F"/>
    <w:rsid w:val="00E41BAC"/>
    <w:rsid w:val="00E41CFE"/>
    <w:rsid w:val="00E42CA2"/>
    <w:rsid w:val="00E437CC"/>
    <w:rsid w:val="00E45F43"/>
    <w:rsid w:val="00E46182"/>
    <w:rsid w:val="00E46DD5"/>
    <w:rsid w:val="00E47E46"/>
    <w:rsid w:val="00E50089"/>
    <w:rsid w:val="00E50E9D"/>
    <w:rsid w:val="00E512B0"/>
    <w:rsid w:val="00E57E86"/>
    <w:rsid w:val="00E61FB5"/>
    <w:rsid w:val="00E653FD"/>
    <w:rsid w:val="00E657DE"/>
    <w:rsid w:val="00E7036F"/>
    <w:rsid w:val="00E739BF"/>
    <w:rsid w:val="00E744CE"/>
    <w:rsid w:val="00E77510"/>
    <w:rsid w:val="00E775B9"/>
    <w:rsid w:val="00E821F2"/>
    <w:rsid w:val="00E828DE"/>
    <w:rsid w:val="00E82981"/>
    <w:rsid w:val="00E83D1A"/>
    <w:rsid w:val="00E842A8"/>
    <w:rsid w:val="00E93BF4"/>
    <w:rsid w:val="00E93E5F"/>
    <w:rsid w:val="00E95107"/>
    <w:rsid w:val="00E963E1"/>
    <w:rsid w:val="00EA0950"/>
    <w:rsid w:val="00EA1EC4"/>
    <w:rsid w:val="00EA2DA1"/>
    <w:rsid w:val="00EA724E"/>
    <w:rsid w:val="00EB0428"/>
    <w:rsid w:val="00EB1480"/>
    <w:rsid w:val="00EC0ACF"/>
    <w:rsid w:val="00EC1C01"/>
    <w:rsid w:val="00EC2B83"/>
    <w:rsid w:val="00EC3A82"/>
    <w:rsid w:val="00EC433B"/>
    <w:rsid w:val="00EC4669"/>
    <w:rsid w:val="00ED1280"/>
    <w:rsid w:val="00ED311F"/>
    <w:rsid w:val="00ED4368"/>
    <w:rsid w:val="00ED5E50"/>
    <w:rsid w:val="00ED5EAE"/>
    <w:rsid w:val="00ED7469"/>
    <w:rsid w:val="00EE04AD"/>
    <w:rsid w:val="00EE24C7"/>
    <w:rsid w:val="00EE3C42"/>
    <w:rsid w:val="00EE3DE7"/>
    <w:rsid w:val="00EE5294"/>
    <w:rsid w:val="00EE68FD"/>
    <w:rsid w:val="00EF0423"/>
    <w:rsid w:val="00EF0B52"/>
    <w:rsid w:val="00EF1880"/>
    <w:rsid w:val="00EF2C32"/>
    <w:rsid w:val="00EF30BA"/>
    <w:rsid w:val="00EF37B6"/>
    <w:rsid w:val="00EF3E9B"/>
    <w:rsid w:val="00EF5B65"/>
    <w:rsid w:val="00EF6F98"/>
    <w:rsid w:val="00F01633"/>
    <w:rsid w:val="00F0302A"/>
    <w:rsid w:val="00F05AD5"/>
    <w:rsid w:val="00F107CA"/>
    <w:rsid w:val="00F10D35"/>
    <w:rsid w:val="00F113E6"/>
    <w:rsid w:val="00F12736"/>
    <w:rsid w:val="00F13347"/>
    <w:rsid w:val="00F14BE1"/>
    <w:rsid w:val="00F1512B"/>
    <w:rsid w:val="00F177B1"/>
    <w:rsid w:val="00F24299"/>
    <w:rsid w:val="00F2490F"/>
    <w:rsid w:val="00F24CAF"/>
    <w:rsid w:val="00F2524F"/>
    <w:rsid w:val="00F25737"/>
    <w:rsid w:val="00F25967"/>
    <w:rsid w:val="00F27AD9"/>
    <w:rsid w:val="00F27F21"/>
    <w:rsid w:val="00F3217B"/>
    <w:rsid w:val="00F3487B"/>
    <w:rsid w:val="00F3626A"/>
    <w:rsid w:val="00F36A3A"/>
    <w:rsid w:val="00F36AD9"/>
    <w:rsid w:val="00F4338E"/>
    <w:rsid w:val="00F439E9"/>
    <w:rsid w:val="00F44027"/>
    <w:rsid w:val="00F44940"/>
    <w:rsid w:val="00F46582"/>
    <w:rsid w:val="00F501DB"/>
    <w:rsid w:val="00F54ACC"/>
    <w:rsid w:val="00F57B16"/>
    <w:rsid w:val="00F6030F"/>
    <w:rsid w:val="00F604BF"/>
    <w:rsid w:val="00F61393"/>
    <w:rsid w:val="00F62299"/>
    <w:rsid w:val="00F6280F"/>
    <w:rsid w:val="00F62C82"/>
    <w:rsid w:val="00F6440C"/>
    <w:rsid w:val="00F64C16"/>
    <w:rsid w:val="00F6607B"/>
    <w:rsid w:val="00F66E49"/>
    <w:rsid w:val="00F67F6E"/>
    <w:rsid w:val="00F72064"/>
    <w:rsid w:val="00F7246E"/>
    <w:rsid w:val="00F724B6"/>
    <w:rsid w:val="00F73263"/>
    <w:rsid w:val="00F7476B"/>
    <w:rsid w:val="00F77257"/>
    <w:rsid w:val="00F80672"/>
    <w:rsid w:val="00F81C26"/>
    <w:rsid w:val="00F83280"/>
    <w:rsid w:val="00F8569C"/>
    <w:rsid w:val="00F85884"/>
    <w:rsid w:val="00F91EC0"/>
    <w:rsid w:val="00F9211A"/>
    <w:rsid w:val="00F94EE9"/>
    <w:rsid w:val="00F962AF"/>
    <w:rsid w:val="00FA0104"/>
    <w:rsid w:val="00FA0550"/>
    <w:rsid w:val="00FA1E74"/>
    <w:rsid w:val="00FA7D8B"/>
    <w:rsid w:val="00FB03E0"/>
    <w:rsid w:val="00FB0AB1"/>
    <w:rsid w:val="00FB12D0"/>
    <w:rsid w:val="00FB14AD"/>
    <w:rsid w:val="00FB1785"/>
    <w:rsid w:val="00FB29F7"/>
    <w:rsid w:val="00FB4C76"/>
    <w:rsid w:val="00FB5298"/>
    <w:rsid w:val="00FB5D43"/>
    <w:rsid w:val="00FB7BDB"/>
    <w:rsid w:val="00FC61AC"/>
    <w:rsid w:val="00FC7F99"/>
    <w:rsid w:val="00FD0296"/>
    <w:rsid w:val="00FD0B32"/>
    <w:rsid w:val="00FD2460"/>
    <w:rsid w:val="00FD4D79"/>
    <w:rsid w:val="00FD4EBC"/>
    <w:rsid w:val="00FD5AD1"/>
    <w:rsid w:val="00FD60F4"/>
    <w:rsid w:val="00FE1932"/>
    <w:rsid w:val="00FE1C1C"/>
    <w:rsid w:val="00FE4C4D"/>
    <w:rsid w:val="00FE59EA"/>
    <w:rsid w:val="00FE6E9D"/>
    <w:rsid w:val="00FE7241"/>
    <w:rsid w:val="00FF007D"/>
    <w:rsid w:val="00FF114E"/>
    <w:rsid w:val="00FF3E07"/>
    <w:rsid w:val="00FF4F73"/>
    <w:rsid w:val="00FF5916"/>
    <w:rsid w:val="00FF6BB6"/>
    <w:rsid w:val="01B9D74F"/>
    <w:rsid w:val="01D8EAD0"/>
    <w:rsid w:val="01F15F4F"/>
    <w:rsid w:val="01FC39E3"/>
    <w:rsid w:val="025201B8"/>
    <w:rsid w:val="027B38B8"/>
    <w:rsid w:val="02848992"/>
    <w:rsid w:val="0289F0D5"/>
    <w:rsid w:val="028E8148"/>
    <w:rsid w:val="02AC392C"/>
    <w:rsid w:val="02B5B50D"/>
    <w:rsid w:val="02BAA9E1"/>
    <w:rsid w:val="02D83B77"/>
    <w:rsid w:val="03052A24"/>
    <w:rsid w:val="038D8905"/>
    <w:rsid w:val="03A32966"/>
    <w:rsid w:val="03AA41FC"/>
    <w:rsid w:val="03CA3FF0"/>
    <w:rsid w:val="045AA7EB"/>
    <w:rsid w:val="0466B17E"/>
    <w:rsid w:val="0533DAA5"/>
    <w:rsid w:val="05935F30"/>
    <w:rsid w:val="05D093D6"/>
    <w:rsid w:val="05F0FE1A"/>
    <w:rsid w:val="063158C9"/>
    <w:rsid w:val="063CB51A"/>
    <w:rsid w:val="066B3365"/>
    <w:rsid w:val="0686537F"/>
    <w:rsid w:val="07F732DD"/>
    <w:rsid w:val="07FEA4CF"/>
    <w:rsid w:val="080366A4"/>
    <w:rsid w:val="080AAC00"/>
    <w:rsid w:val="08152BBA"/>
    <w:rsid w:val="086F9FAF"/>
    <w:rsid w:val="087368ED"/>
    <w:rsid w:val="087514F1"/>
    <w:rsid w:val="08A11413"/>
    <w:rsid w:val="08E12D40"/>
    <w:rsid w:val="08FA675B"/>
    <w:rsid w:val="0907C9C4"/>
    <w:rsid w:val="0908104B"/>
    <w:rsid w:val="090874DA"/>
    <w:rsid w:val="091A2949"/>
    <w:rsid w:val="09594C6A"/>
    <w:rsid w:val="0988E1B3"/>
    <w:rsid w:val="0992BD2E"/>
    <w:rsid w:val="09C0EF2E"/>
    <w:rsid w:val="09E3F594"/>
    <w:rsid w:val="09E5FA72"/>
    <w:rsid w:val="0A780E50"/>
    <w:rsid w:val="0ABD2F10"/>
    <w:rsid w:val="0AF27B1F"/>
    <w:rsid w:val="0B2F9193"/>
    <w:rsid w:val="0B81CAD3"/>
    <w:rsid w:val="0BC480E1"/>
    <w:rsid w:val="0BE231F4"/>
    <w:rsid w:val="0C0BEF00"/>
    <w:rsid w:val="0C0DB0EF"/>
    <w:rsid w:val="0C68B7C1"/>
    <w:rsid w:val="0C93E2A0"/>
    <w:rsid w:val="0CE19168"/>
    <w:rsid w:val="0CED1DD3"/>
    <w:rsid w:val="0CFF4C51"/>
    <w:rsid w:val="0D1B0570"/>
    <w:rsid w:val="0D245D48"/>
    <w:rsid w:val="0D2F4548"/>
    <w:rsid w:val="0D2FEEB0"/>
    <w:rsid w:val="0D46DA10"/>
    <w:rsid w:val="0DB7CB48"/>
    <w:rsid w:val="0DC24247"/>
    <w:rsid w:val="0DF0AE0D"/>
    <w:rsid w:val="0E177966"/>
    <w:rsid w:val="0E38C12B"/>
    <w:rsid w:val="0E6EE9E3"/>
    <w:rsid w:val="0F29A40C"/>
    <w:rsid w:val="0F73A166"/>
    <w:rsid w:val="0F8300D4"/>
    <w:rsid w:val="0F9292BB"/>
    <w:rsid w:val="0FD0DB30"/>
    <w:rsid w:val="0FEDCE5E"/>
    <w:rsid w:val="1041EECE"/>
    <w:rsid w:val="107E7AD2"/>
    <w:rsid w:val="10D4DF61"/>
    <w:rsid w:val="10F52E81"/>
    <w:rsid w:val="11873580"/>
    <w:rsid w:val="11962BAD"/>
    <w:rsid w:val="11ADB36D"/>
    <w:rsid w:val="12873614"/>
    <w:rsid w:val="12A6E713"/>
    <w:rsid w:val="12E7763F"/>
    <w:rsid w:val="13128E90"/>
    <w:rsid w:val="13CDA37F"/>
    <w:rsid w:val="13FF9A77"/>
    <w:rsid w:val="1417985D"/>
    <w:rsid w:val="14C113C1"/>
    <w:rsid w:val="14F834CA"/>
    <w:rsid w:val="1551EBF5"/>
    <w:rsid w:val="159B6AD8"/>
    <w:rsid w:val="15E4F8F8"/>
    <w:rsid w:val="16064526"/>
    <w:rsid w:val="1606BFFA"/>
    <w:rsid w:val="1608A2CC"/>
    <w:rsid w:val="160A2072"/>
    <w:rsid w:val="1626F457"/>
    <w:rsid w:val="163F8989"/>
    <w:rsid w:val="167AC938"/>
    <w:rsid w:val="1685E3F8"/>
    <w:rsid w:val="16F676A8"/>
    <w:rsid w:val="17353F24"/>
    <w:rsid w:val="1747B7A7"/>
    <w:rsid w:val="17BE7722"/>
    <w:rsid w:val="17EEFB7A"/>
    <w:rsid w:val="18438DEC"/>
    <w:rsid w:val="1848B915"/>
    <w:rsid w:val="185A1333"/>
    <w:rsid w:val="18648FA5"/>
    <w:rsid w:val="18DA4FC1"/>
    <w:rsid w:val="18E8961B"/>
    <w:rsid w:val="19772A4B"/>
    <w:rsid w:val="19D3DE42"/>
    <w:rsid w:val="19D60DFC"/>
    <w:rsid w:val="1A1D04CC"/>
    <w:rsid w:val="1A28E026"/>
    <w:rsid w:val="1A40B793"/>
    <w:rsid w:val="1A47339A"/>
    <w:rsid w:val="1A49FAD1"/>
    <w:rsid w:val="1A4A990E"/>
    <w:rsid w:val="1A4D7114"/>
    <w:rsid w:val="1A9FB107"/>
    <w:rsid w:val="1AB38F9A"/>
    <w:rsid w:val="1AD15DBC"/>
    <w:rsid w:val="1B1A1DAC"/>
    <w:rsid w:val="1B1DA571"/>
    <w:rsid w:val="1B3B6D56"/>
    <w:rsid w:val="1B5495B3"/>
    <w:rsid w:val="1C0AAC5C"/>
    <w:rsid w:val="1C3054CB"/>
    <w:rsid w:val="1C5AD8D6"/>
    <w:rsid w:val="1CB5BD64"/>
    <w:rsid w:val="1CBEA6DD"/>
    <w:rsid w:val="1D0E1B08"/>
    <w:rsid w:val="1D1CD6D8"/>
    <w:rsid w:val="1DA67CBD"/>
    <w:rsid w:val="1DBE9571"/>
    <w:rsid w:val="1DF26891"/>
    <w:rsid w:val="1E02172D"/>
    <w:rsid w:val="1E3D869E"/>
    <w:rsid w:val="1E46DAAD"/>
    <w:rsid w:val="1E6CB2C0"/>
    <w:rsid w:val="1F1F9FCE"/>
    <w:rsid w:val="1F2692CB"/>
    <w:rsid w:val="1F3A164B"/>
    <w:rsid w:val="1F4A7ABC"/>
    <w:rsid w:val="1F597A13"/>
    <w:rsid w:val="1F978DFC"/>
    <w:rsid w:val="1FC00157"/>
    <w:rsid w:val="1FC4A318"/>
    <w:rsid w:val="1FE3EB71"/>
    <w:rsid w:val="1FFDF651"/>
    <w:rsid w:val="201D1EFE"/>
    <w:rsid w:val="20452452"/>
    <w:rsid w:val="204A08AC"/>
    <w:rsid w:val="20646E2F"/>
    <w:rsid w:val="206D3D42"/>
    <w:rsid w:val="20AA13B0"/>
    <w:rsid w:val="20D901BD"/>
    <w:rsid w:val="20DC8E0C"/>
    <w:rsid w:val="20F620C8"/>
    <w:rsid w:val="210AA26B"/>
    <w:rsid w:val="212776E3"/>
    <w:rsid w:val="217CA9A6"/>
    <w:rsid w:val="21A121BC"/>
    <w:rsid w:val="21CDCD93"/>
    <w:rsid w:val="225B3A9C"/>
    <w:rsid w:val="2275FF23"/>
    <w:rsid w:val="22782BF1"/>
    <w:rsid w:val="2279EDE0"/>
    <w:rsid w:val="22C34744"/>
    <w:rsid w:val="23438070"/>
    <w:rsid w:val="23B14341"/>
    <w:rsid w:val="2412F92C"/>
    <w:rsid w:val="2448E75A"/>
    <w:rsid w:val="24A4DA9C"/>
    <w:rsid w:val="24B5C95C"/>
    <w:rsid w:val="24E934A7"/>
    <w:rsid w:val="24FCB52B"/>
    <w:rsid w:val="24FDA4F1"/>
    <w:rsid w:val="251D3462"/>
    <w:rsid w:val="252186DA"/>
    <w:rsid w:val="25950AB3"/>
    <w:rsid w:val="26196B79"/>
    <w:rsid w:val="26580CF2"/>
    <w:rsid w:val="2689A3F0"/>
    <w:rsid w:val="26D718ED"/>
    <w:rsid w:val="274255CD"/>
    <w:rsid w:val="2761536F"/>
    <w:rsid w:val="284DC5F2"/>
    <w:rsid w:val="2857F0EC"/>
    <w:rsid w:val="2862E3E2"/>
    <w:rsid w:val="2864427F"/>
    <w:rsid w:val="287AFCA7"/>
    <w:rsid w:val="28B0F40B"/>
    <w:rsid w:val="28E7E22E"/>
    <w:rsid w:val="28E9D2E9"/>
    <w:rsid w:val="294A21EF"/>
    <w:rsid w:val="2951A339"/>
    <w:rsid w:val="29C12A64"/>
    <w:rsid w:val="29E5793E"/>
    <w:rsid w:val="29E8154D"/>
    <w:rsid w:val="29FB8449"/>
    <w:rsid w:val="2A12ECC9"/>
    <w:rsid w:val="2A378ACD"/>
    <w:rsid w:val="2A6E7C95"/>
    <w:rsid w:val="2A9084D9"/>
    <w:rsid w:val="2AFBECFA"/>
    <w:rsid w:val="2B2EDBA5"/>
    <w:rsid w:val="2B43814B"/>
    <w:rsid w:val="2B5C3EC9"/>
    <w:rsid w:val="2B6729A8"/>
    <w:rsid w:val="2B71ADBD"/>
    <w:rsid w:val="2B71C94D"/>
    <w:rsid w:val="2B7697A9"/>
    <w:rsid w:val="2B959DCE"/>
    <w:rsid w:val="2B99B169"/>
    <w:rsid w:val="2BB7AAFC"/>
    <w:rsid w:val="2BD23976"/>
    <w:rsid w:val="2BF190C1"/>
    <w:rsid w:val="2BFD1DD0"/>
    <w:rsid w:val="2C1EC58F"/>
    <w:rsid w:val="2C458690"/>
    <w:rsid w:val="2C73677E"/>
    <w:rsid w:val="2CAAB12A"/>
    <w:rsid w:val="2CC4AE25"/>
    <w:rsid w:val="2CCD7594"/>
    <w:rsid w:val="2CE43D57"/>
    <w:rsid w:val="2CFD021E"/>
    <w:rsid w:val="2D101089"/>
    <w:rsid w:val="2D10E16A"/>
    <w:rsid w:val="2D390A0A"/>
    <w:rsid w:val="2DBE6EF9"/>
    <w:rsid w:val="2E64EBFD"/>
    <w:rsid w:val="2E69E419"/>
    <w:rsid w:val="2EC1B08E"/>
    <w:rsid w:val="2EC6008A"/>
    <w:rsid w:val="2F2C704E"/>
    <w:rsid w:val="2FB15031"/>
    <w:rsid w:val="2FCE006B"/>
    <w:rsid w:val="30120104"/>
    <w:rsid w:val="3019EF0F"/>
    <w:rsid w:val="3053EF4C"/>
    <w:rsid w:val="30650B9C"/>
    <w:rsid w:val="308B105C"/>
    <w:rsid w:val="30D72A2F"/>
    <w:rsid w:val="30EF87F8"/>
    <w:rsid w:val="310BD388"/>
    <w:rsid w:val="314B0C01"/>
    <w:rsid w:val="31D89C24"/>
    <w:rsid w:val="3200DBFD"/>
    <w:rsid w:val="321F83D1"/>
    <w:rsid w:val="32B829B5"/>
    <w:rsid w:val="32E059BB"/>
    <w:rsid w:val="32E15894"/>
    <w:rsid w:val="331082D6"/>
    <w:rsid w:val="334133D2"/>
    <w:rsid w:val="339CA98B"/>
    <w:rsid w:val="33B0E43D"/>
    <w:rsid w:val="33C0E6EF"/>
    <w:rsid w:val="33F2FED3"/>
    <w:rsid w:val="34474488"/>
    <w:rsid w:val="346DAEA2"/>
    <w:rsid w:val="34B446C0"/>
    <w:rsid w:val="355E9CDD"/>
    <w:rsid w:val="35F7B6DD"/>
    <w:rsid w:val="3640C40C"/>
    <w:rsid w:val="36AF6218"/>
    <w:rsid w:val="36D99DF4"/>
    <w:rsid w:val="37151677"/>
    <w:rsid w:val="3723C0EE"/>
    <w:rsid w:val="372BC2AF"/>
    <w:rsid w:val="376EDE5D"/>
    <w:rsid w:val="37AB1883"/>
    <w:rsid w:val="380FB789"/>
    <w:rsid w:val="3837E93F"/>
    <w:rsid w:val="38ED9898"/>
    <w:rsid w:val="3910A30B"/>
    <w:rsid w:val="39320B9D"/>
    <w:rsid w:val="3947FABF"/>
    <w:rsid w:val="39509A18"/>
    <w:rsid w:val="3971E721"/>
    <w:rsid w:val="39D9EDC4"/>
    <w:rsid w:val="39F1F573"/>
    <w:rsid w:val="3A11F188"/>
    <w:rsid w:val="3A488CAF"/>
    <w:rsid w:val="3A9B6197"/>
    <w:rsid w:val="3AA67F1F"/>
    <w:rsid w:val="3AC4C866"/>
    <w:rsid w:val="3ACF308E"/>
    <w:rsid w:val="3AFB39B2"/>
    <w:rsid w:val="3B34ED67"/>
    <w:rsid w:val="3B923395"/>
    <w:rsid w:val="3BC7E85B"/>
    <w:rsid w:val="3BDB9CB0"/>
    <w:rsid w:val="3C0A611D"/>
    <w:rsid w:val="3C570909"/>
    <w:rsid w:val="3C75F986"/>
    <w:rsid w:val="3C883ADA"/>
    <w:rsid w:val="3CAAE383"/>
    <w:rsid w:val="3CE71BD7"/>
    <w:rsid w:val="3D118E86"/>
    <w:rsid w:val="3D125D48"/>
    <w:rsid w:val="3D5982D7"/>
    <w:rsid w:val="3D5F16CA"/>
    <w:rsid w:val="3DAB84D7"/>
    <w:rsid w:val="3DD30259"/>
    <w:rsid w:val="3DD468F4"/>
    <w:rsid w:val="3DDF30D9"/>
    <w:rsid w:val="3DE64006"/>
    <w:rsid w:val="3EED7892"/>
    <w:rsid w:val="3EF5179A"/>
    <w:rsid w:val="3F0EE03C"/>
    <w:rsid w:val="3F3AB9EB"/>
    <w:rsid w:val="3F596B1E"/>
    <w:rsid w:val="3F81CBD0"/>
    <w:rsid w:val="3FAB7D62"/>
    <w:rsid w:val="3FCA6500"/>
    <w:rsid w:val="40B10C1F"/>
    <w:rsid w:val="40BDCBC6"/>
    <w:rsid w:val="40DCA64D"/>
    <w:rsid w:val="40F53B7F"/>
    <w:rsid w:val="41C4220B"/>
    <w:rsid w:val="422D58A1"/>
    <w:rsid w:val="4230B409"/>
    <w:rsid w:val="42776FC5"/>
    <w:rsid w:val="4280A590"/>
    <w:rsid w:val="42B32332"/>
    <w:rsid w:val="42FF8D1C"/>
    <w:rsid w:val="4325DD59"/>
    <w:rsid w:val="4357943C"/>
    <w:rsid w:val="43A22ED3"/>
    <w:rsid w:val="43B5DBBB"/>
    <w:rsid w:val="443C856C"/>
    <w:rsid w:val="448BC9C6"/>
    <w:rsid w:val="44C8FE6B"/>
    <w:rsid w:val="44E24193"/>
    <w:rsid w:val="44F6D15D"/>
    <w:rsid w:val="4505AEB0"/>
    <w:rsid w:val="45396BC1"/>
    <w:rsid w:val="45EAC3F4"/>
    <w:rsid w:val="460574F4"/>
    <w:rsid w:val="460E384F"/>
    <w:rsid w:val="462F5B79"/>
    <w:rsid w:val="46409C37"/>
    <w:rsid w:val="465C7F7E"/>
    <w:rsid w:val="467E5829"/>
    <w:rsid w:val="46B4820F"/>
    <w:rsid w:val="46DC8316"/>
    <w:rsid w:val="46EEB583"/>
    <w:rsid w:val="47533D37"/>
    <w:rsid w:val="4757150E"/>
    <w:rsid w:val="47F00037"/>
    <w:rsid w:val="48D9E008"/>
    <w:rsid w:val="48DA4F50"/>
    <w:rsid w:val="49004D64"/>
    <w:rsid w:val="4911D6C6"/>
    <w:rsid w:val="49F54106"/>
    <w:rsid w:val="49F6A46F"/>
    <w:rsid w:val="4A415878"/>
    <w:rsid w:val="4A465291"/>
    <w:rsid w:val="4A84FF8D"/>
    <w:rsid w:val="4AC39B99"/>
    <w:rsid w:val="4B270981"/>
    <w:rsid w:val="4B79759A"/>
    <w:rsid w:val="4B79E8D1"/>
    <w:rsid w:val="4B920304"/>
    <w:rsid w:val="4BC4FF55"/>
    <w:rsid w:val="4C0BF24C"/>
    <w:rsid w:val="4C14B70F"/>
    <w:rsid w:val="4C498C82"/>
    <w:rsid w:val="4D19AE24"/>
    <w:rsid w:val="4D1EC881"/>
    <w:rsid w:val="4D29BA94"/>
    <w:rsid w:val="4D78F93A"/>
    <w:rsid w:val="4DB6055D"/>
    <w:rsid w:val="4DBC5E7D"/>
    <w:rsid w:val="4DFE93B3"/>
    <w:rsid w:val="4E359CE1"/>
    <w:rsid w:val="4E5B22B0"/>
    <w:rsid w:val="4E9C9089"/>
    <w:rsid w:val="4F738DF1"/>
    <w:rsid w:val="4F74420A"/>
    <w:rsid w:val="4FBCD425"/>
    <w:rsid w:val="50B4C8DC"/>
    <w:rsid w:val="50F85C4B"/>
    <w:rsid w:val="5105CAE9"/>
    <w:rsid w:val="5106635D"/>
    <w:rsid w:val="511D69B9"/>
    <w:rsid w:val="51709DF3"/>
    <w:rsid w:val="518931E6"/>
    <w:rsid w:val="519B6EFD"/>
    <w:rsid w:val="519D099C"/>
    <w:rsid w:val="51D78E30"/>
    <w:rsid w:val="51E52076"/>
    <w:rsid w:val="525535DD"/>
    <w:rsid w:val="5276DDA6"/>
    <w:rsid w:val="52975599"/>
    <w:rsid w:val="529E15EE"/>
    <w:rsid w:val="52A5F337"/>
    <w:rsid w:val="52B01E9F"/>
    <w:rsid w:val="52E33D08"/>
    <w:rsid w:val="52EC50A2"/>
    <w:rsid w:val="52F1467B"/>
    <w:rsid w:val="53051174"/>
    <w:rsid w:val="5321E74F"/>
    <w:rsid w:val="53230B9E"/>
    <w:rsid w:val="5333831C"/>
    <w:rsid w:val="5355F16A"/>
    <w:rsid w:val="538CD76D"/>
    <w:rsid w:val="53CF08EE"/>
    <w:rsid w:val="53EEC139"/>
    <w:rsid w:val="542FDFE2"/>
    <w:rsid w:val="543E573B"/>
    <w:rsid w:val="544DDE0A"/>
    <w:rsid w:val="546C3E2F"/>
    <w:rsid w:val="54804679"/>
    <w:rsid w:val="5489EC54"/>
    <w:rsid w:val="54B1DD7A"/>
    <w:rsid w:val="54B982BB"/>
    <w:rsid w:val="54F06601"/>
    <w:rsid w:val="5537F3AD"/>
    <w:rsid w:val="5596222C"/>
    <w:rsid w:val="5597517B"/>
    <w:rsid w:val="55D63C9B"/>
    <w:rsid w:val="55E48D9B"/>
    <w:rsid w:val="55EAE74A"/>
    <w:rsid w:val="5601D79A"/>
    <w:rsid w:val="562F87CC"/>
    <w:rsid w:val="56362CE0"/>
    <w:rsid w:val="566B23DE"/>
    <w:rsid w:val="5697BA55"/>
    <w:rsid w:val="56B96B02"/>
    <w:rsid w:val="56CDC0A6"/>
    <w:rsid w:val="571D64C5"/>
    <w:rsid w:val="57C81A00"/>
    <w:rsid w:val="57F1237D"/>
    <w:rsid w:val="57F44E9A"/>
    <w:rsid w:val="57F6B770"/>
    <w:rsid w:val="57F9EC9F"/>
    <w:rsid w:val="5893050C"/>
    <w:rsid w:val="589B65A3"/>
    <w:rsid w:val="58CD45F3"/>
    <w:rsid w:val="58D34266"/>
    <w:rsid w:val="58D3AABD"/>
    <w:rsid w:val="58FD88A7"/>
    <w:rsid w:val="59036E30"/>
    <w:rsid w:val="591F6023"/>
    <w:rsid w:val="5923B379"/>
    <w:rsid w:val="593C0E9D"/>
    <w:rsid w:val="59BF02DD"/>
    <w:rsid w:val="59C48D82"/>
    <w:rsid w:val="5A672615"/>
    <w:rsid w:val="5A913347"/>
    <w:rsid w:val="5AB76E5D"/>
    <w:rsid w:val="5AC1B31A"/>
    <w:rsid w:val="5AFD2E8A"/>
    <w:rsid w:val="5B7732B4"/>
    <w:rsid w:val="5BB52184"/>
    <w:rsid w:val="5C1CF211"/>
    <w:rsid w:val="5C3058C6"/>
    <w:rsid w:val="5C34DDCB"/>
    <w:rsid w:val="5C541730"/>
    <w:rsid w:val="5C5CE574"/>
    <w:rsid w:val="5CE1B52D"/>
    <w:rsid w:val="5D1F149E"/>
    <w:rsid w:val="5D51A58E"/>
    <w:rsid w:val="5DBDB6F6"/>
    <w:rsid w:val="5DFF8961"/>
    <w:rsid w:val="5E3A0321"/>
    <w:rsid w:val="5E60C9A8"/>
    <w:rsid w:val="5E84AB80"/>
    <w:rsid w:val="5E88FCD1"/>
    <w:rsid w:val="5E9F0934"/>
    <w:rsid w:val="5F0445F3"/>
    <w:rsid w:val="5F16BF21"/>
    <w:rsid w:val="5F46B1CF"/>
    <w:rsid w:val="5F724784"/>
    <w:rsid w:val="5F72AFB4"/>
    <w:rsid w:val="5FFC9A09"/>
    <w:rsid w:val="600587FB"/>
    <w:rsid w:val="602E8FB9"/>
    <w:rsid w:val="607949D0"/>
    <w:rsid w:val="607C0EA5"/>
    <w:rsid w:val="60C7E16A"/>
    <w:rsid w:val="60D5FD7B"/>
    <w:rsid w:val="6108C217"/>
    <w:rsid w:val="61321CC6"/>
    <w:rsid w:val="6136EE89"/>
    <w:rsid w:val="616E6240"/>
    <w:rsid w:val="6189FF16"/>
    <w:rsid w:val="61BBAF63"/>
    <w:rsid w:val="61DD2962"/>
    <w:rsid w:val="61F2F71A"/>
    <w:rsid w:val="620F5D41"/>
    <w:rsid w:val="622853E7"/>
    <w:rsid w:val="622B47F9"/>
    <w:rsid w:val="628EEAE8"/>
    <w:rsid w:val="629FFA4E"/>
    <w:rsid w:val="62A8AD07"/>
    <w:rsid w:val="62A9E846"/>
    <w:rsid w:val="62AA5076"/>
    <w:rsid w:val="62B1448C"/>
    <w:rsid w:val="62C7349E"/>
    <w:rsid w:val="6325CF77"/>
    <w:rsid w:val="633C0913"/>
    <w:rsid w:val="6346D763"/>
    <w:rsid w:val="63942D49"/>
    <w:rsid w:val="6397EE0A"/>
    <w:rsid w:val="639ED408"/>
    <w:rsid w:val="639F372A"/>
    <w:rsid w:val="643F6DD2"/>
    <w:rsid w:val="64435782"/>
    <w:rsid w:val="6479F1F6"/>
    <w:rsid w:val="64A5D738"/>
    <w:rsid w:val="64B3EAE1"/>
    <w:rsid w:val="65163812"/>
    <w:rsid w:val="653CAD60"/>
    <w:rsid w:val="656ABB08"/>
    <w:rsid w:val="656E66A2"/>
    <w:rsid w:val="657D6A3B"/>
    <w:rsid w:val="65BF40B7"/>
    <w:rsid w:val="66F80176"/>
    <w:rsid w:val="67148073"/>
    <w:rsid w:val="6770AD8D"/>
    <w:rsid w:val="67ECD263"/>
    <w:rsid w:val="67F18688"/>
    <w:rsid w:val="6813354E"/>
    <w:rsid w:val="6814C8C0"/>
    <w:rsid w:val="6890D30C"/>
    <w:rsid w:val="6899C624"/>
    <w:rsid w:val="68B0A19C"/>
    <w:rsid w:val="68BF95FB"/>
    <w:rsid w:val="691594C6"/>
    <w:rsid w:val="69814256"/>
    <w:rsid w:val="69D8CAEB"/>
    <w:rsid w:val="69E1E79B"/>
    <w:rsid w:val="6A2FA238"/>
    <w:rsid w:val="6A359685"/>
    <w:rsid w:val="6A5C688B"/>
    <w:rsid w:val="6A64450F"/>
    <w:rsid w:val="6ABBD053"/>
    <w:rsid w:val="6AE5B8E1"/>
    <w:rsid w:val="6B0440CD"/>
    <w:rsid w:val="6BC77B59"/>
    <w:rsid w:val="6BCB7299"/>
    <w:rsid w:val="6BD166E6"/>
    <w:rsid w:val="6BEF12BA"/>
    <w:rsid w:val="6C1528F0"/>
    <w:rsid w:val="6C604114"/>
    <w:rsid w:val="6C7213BB"/>
    <w:rsid w:val="6CB27811"/>
    <w:rsid w:val="6CB41B38"/>
    <w:rsid w:val="6D1F50EA"/>
    <w:rsid w:val="6D66D2C0"/>
    <w:rsid w:val="6DB42F14"/>
    <w:rsid w:val="6E1313B1"/>
    <w:rsid w:val="6E1D3A29"/>
    <w:rsid w:val="6E6F0C4B"/>
    <w:rsid w:val="6E8E0AB2"/>
    <w:rsid w:val="6F28F643"/>
    <w:rsid w:val="6F2ED77F"/>
    <w:rsid w:val="6F5DC6B0"/>
    <w:rsid w:val="6F6AB065"/>
    <w:rsid w:val="6F9B094F"/>
    <w:rsid w:val="6F9B8EB8"/>
    <w:rsid w:val="6FCB77C4"/>
    <w:rsid w:val="6FDFD14C"/>
    <w:rsid w:val="6FFEFEF7"/>
    <w:rsid w:val="70467C79"/>
    <w:rsid w:val="7066865B"/>
    <w:rsid w:val="707A9DD7"/>
    <w:rsid w:val="7093ED9F"/>
    <w:rsid w:val="71220159"/>
    <w:rsid w:val="714653BD"/>
    <w:rsid w:val="71677FA2"/>
    <w:rsid w:val="718C4B57"/>
    <w:rsid w:val="719B3AF0"/>
    <w:rsid w:val="71E24CDA"/>
    <w:rsid w:val="71E61618"/>
    <w:rsid w:val="71E67B5F"/>
    <w:rsid w:val="72767D99"/>
    <w:rsid w:val="7283EC71"/>
    <w:rsid w:val="728A1FC3"/>
    <w:rsid w:val="72A25127"/>
    <w:rsid w:val="72AB69CE"/>
    <w:rsid w:val="732554A5"/>
    <w:rsid w:val="735EB990"/>
    <w:rsid w:val="738EBF29"/>
    <w:rsid w:val="73B0E68E"/>
    <w:rsid w:val="73C762BE"/>
    <w:rsid w:val="73E7891D"/>
    <w:rsid w:val="73F57A7D"/>
    <w:rsid w:val="74346904"/>
    <w:rsid w:val="746FC8F3"/>
    <w:rsid w:val="74AA9A30"/>
    <w:rsid w:val="74BFC440"/>
    <w:rsid w:val="7500CCA0"/>
    <w:rsid w:val="75536651"/>
    <w:rsid w:val="75619F6B"/>
    <w:rsid w:val="75D560C6"/>
    <w:rsid w:val="75ECE585"/>
    <w:rsid w:val="75F9C130"/>
    <w:rsid w:val="76272438"/>
    <w:rsid w:val="768DE85D"/>
    <w:rsid w:val="770080D6"/>
    <w:rsid w:val="7781B11C"/>
    <w:rsid w:val="779775B1"/>
    <w:rsid w:val="77A704EE"/>
    <w:rsid w:val="77A8012A"/>
    <w:rsid w:val="77EE6C3F"/>
    <w:rsid w:val="77F758FF"/>
    <w:rsid w:val="7801D154"/>
    <w:rsid w:val="7817BFD5"/>
    <w:rsid w:val="78AA2BF3"/>
    <w:rsid w:val="78BCFDDB"/>
    <w:rsid w:val="79144436"/>
    <w:rsid w:val="794DA6FC"/>
    <w:rsid w:val="795D02E1"/>
    <w:rsid w:val="7967F9D0"/>
    <w:rsid w:val="7971D616"/>
    <w:rsid w:val="79E89801"/>
    <w:rsid w:val="79F127FD"/>
    <w:rsid w:val="7A1BE41E"/>
    <w:rsid w:val="7A21617F"/>
    <w:rsid w:val="7A51A42E"/>
    <w:rsid w:val="7A53CF3D"/>
    <w:rsid w:val="7A744C83"/>
    <w:rsid w:val="7A81643B"/>
    <w:rsid w:val="7A83F6D1"/>
    <w:rsid w:val="7A859695"/>
    <w:rsid w:val="7AF674AD"/>
    <w:rsid w:val="7AF8227E"/>
    <w:rsid w:val="7B8F53B0"/>
    <w:rsid w:val="7B93A4D2"/>
    <w:rsid w:val="7BB1874C"/>
    <w:rsid w:val="7BE1906E"/>
    <w:rsid w:val="7C2F237F"/>
    <w:rsid w:val="7C9E6914"/>
    <w:rsid w:val="7CE8F3F6"/>
    <w:rsid w:val="7D46F709"/>
    <w:rsid w:val="7D4DD397"/>
    <w:rsid w:val="7D91E383"/>
    <w:rsid w:val="7D98BEE9"/>
    <w:rsid w:val="7E22A352"/>
    <w:rsid w:val="7E3FF771"/>
    <w:rsid w:val="7E84C457"/>
    <w:rsid w:val="7EA05817"/>
    <w:rsid w:val="7EC49920"/>
    <w:rsid w:val="7ED50A7F"/>
    <w:rsid w:val="7EE46C48"/>
    <w:rsid w:val="7EE8D7F0"/>
    <w:rsid w:val="7F274060"/>
    <w:rsid w:val="7FA97EC0"/>
    <w:rsid w:val="7FF84F11"/>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A7DD"/>
  <w15:chartTrackingRefBased/>
  <w15:docId w15:val="{DAC1FDF3-069A-4BA2-8C9B-FED017CB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7C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937C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937C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937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7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7C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937C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937C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937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7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7CA"/>
    <w:rPr>
      <w:rFonts w:eastAsiaTheme="majorEastAsia" w:cstheme="majorBidi"/>
      <w:color w:val="272727" w:themeColor="text1" w:themeTint="D8"/>
    </w:rPr>
  </w:style>
  <w:style w:type="paragraph" w:styleId="Title">
    <w:name w:val="Title"/>
    <w:basedOn w:val="Normal"/>
    <w:next w:val="Normal"/>
    <w:link w:val="TitleChar"/>
    <w:uiPriority w:val="10"/>
    <w:qFormat/>
    <w:rsid w:val="00C937C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937C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937C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937C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937CA"/>
    <w:pPr>
      <w:spacing w:before="160"/>
      <w:jc w:val="center"/>
    </w:pPr>
    <w:rPr>
      <w:i/>
      <w:iCs/>
      <w:color w:val="404040" w:themeColor="text1" w:themeTint="BF"/>
    </w:rPr>
  </w:style>
  <w:style w:type="character" w:customStyle="1" w:styleId="QuoteChar">
    <w:name w:val="Quote Char"/>
    <w:basedOn w:val="DefaultParagraphFont"/>
    <w:link w:val="Quote"/>
    <w:uiPriority w:val="29"/>
    <w:rsid w:val="00C937CA"/>
    <w:rPr>
      <w:i/>
      <w:iCs/>
      <w:color w:val="404040" w:themeColor="text1" w:themeTint="BF"/>
    </w:rPr>
  </w:style>
  <w:style w:type="paragraph" w:styleId="ListParagraph">
    <w:name w:val="List Paragraph"/>
    <w:basedOn w:val="Normal"/>
    <w:uiPriority w:val="34"/>
    <w:qFormat/>
    <w:rsid w:val="00C937CA"/>
    <w:pPr>
      <w:ind w:left="720"/>
      <w:contextualSpacing/>
    </w:pPr>
  </w:style>
  <w:style w:type="character" w:styleId="IntenseEmphasis">
    <w:name w:val="Intense Emphasis"/>
    <w:basedOn w:val="DefaultParagraphFont"/>
    <w:uiPriority w:val="21"/>
    <w:qFormat/>
    <w:rsid w:val="00C937CA"/>
    <w:rPr>
      <w:i/>
      <w:iCs/>
      <w:color w:val="0F4761" w:themeColor="accent1" w:themeShade="BF"/>
    </w:rPr>
  </w:style>
  <w:style w:type="paragraph" w:styleId="IntenseQuote">
    <w:name w:val="Intense Quote"/>
    <w:basedOn w:val="Normal"/>
    <w:next w:val="Normal"/>
    <w:link w:val="IntenseQuoteChar"/>
    <w:uiPriority w:val="30"/>
    <w:qFormat/>
    <w:rsid w:val="00C93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7CA"/>
    <w:rPr>
      <w:i/>
      <w:iCs/>
      <w:color w:val="0F4761" w:themeColor="accent1" w:themeShade="BF"/>
    </w:rPr>
  </w:style>
  <w:style w:type="character" w:styleId="IntenseReference">
    <w:name w:val="Intense Reference"/>
    <w:basedOn w:val="DefaultParagraphFont"/>
    <w:uiPriority w:val="32"/>
    <w:qFormat/>
    <w:rsid w:val="00C937CA"/>
    <w:rPr>
      <w:b/>
      <w:bCs/>
      <w:smallCaps/>
      <w:color w:val="0F4761" w:themeColor="accent1" w:themeShade="BF"/>
      <w:spacing w:val="5"/>
    </w:rPr>
  </w:style>
  <w:style w:type="paragraph" w:styleId="Header">
    <w:name w:val="header"/>
    <w:basedOn w:val="Normal"/>
    <w:link w:val="HeaderChar"/>
    <w:uiPriority w:val="99"/>
    <w:unhideWhenUsed/>
    <w:rsid w:val="00C9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7CA"/>
  </w:style>
  <w:style w:type="paragraph" w:styleId="Footer">
    <w:name w:val="footer"/>
    <w:basedOn w:val="Normal"/>
    <w:link w:val="FooterChar"/>
    <w:uiPriority w:val="99"/>
    <w:unhideWhenUsed/>
    <w:rsid w:val="00C9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7CA"/>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CD5DD6"/>
    <w:pPr>
      <w:spacing w:after="200" w:line="240" w:lineRule="auto"/>
    </w:pPr>
    <w:rPr>
      <w:i/>
      <w:iCs/>
      <w:color w:val="0E2841" w:themeColor="text2"/>
      <w:sz w:val="18"/>
      <w:szCs w:val="22"/>
    </w:rPr>
  </w:style>
  <w:style w:type="character" w:styleId="Hyperlink">
    <w:name w:val="Hyperlink"/>
    <w:basedOn w:val="DefaultParagraphFont"/>
    <w:uiPriority w:val="99"/>
    <w:unhideWhenUsed/>
    <w:rsid w:val="00772C6E"/>
    <w:rPr>
      <w:color w:val="0000FF"/>
      <w:u w:val="single"/>
    </w:rPr>
  </w:style>
  <w:style w:type="character" w:styleId="UnresolvedMention">
    <w:name w:val="Unresolved Mention"/>
    <w:basedOn w:val="DefaultParagraphFont"/>
    <w:uiPriority w:val="99"/>
    <w:semiHidden/>
    <w:unhideWhenUsed/>
    <w:rsid w:val="00B61899"/>
    <w:rPr>
      <w:color w:val="605E5C"/>
      <w:shd w:val="clear" w:color="auto" w:fill="E1DFDD"/>
    </w:rPr>
  </w:style>
  <w:style w:type="paragraph" w:styleId="NoSpacing">
    <w:name w:val="No Spacing"/>
    <w:uiPriority w:val="1"/>
    <w:qFormat/>
    <w:rsid w:val="008204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21707">
      <w:bodyDiv w:val="1"/>
      <w:marLeft w:val="0"/>
      <w:marRight w:val="0"/>
      <w:marTop w:val="0"/>
      <w:marBottom w:val="0"/>
      <w:divBdr>
        <w:top w:val="none" w:sz="0" w:space="0" w:color="auto"/>
        <w:left w:val="none" w:sz="0" w:space="0" w:color="auto"/>
        <w:bottom w:val="none" w:sz="0" w:space="0" w:color="auto"/>
        <w:right w:val="none" w:sz="0" w:space="0" w:color="auto"/>
      </w:divBdr>
    </w:div>
    <w:div w:id="195736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phys.org/news/2016-12-global-soil-ph-illuminate-climate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jsonline.org/article/5812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8ECED-D3B5-4C00-B7C5-0D1B17C0F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2847</Words>
  <Characters>16229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19038</CharactersWithSpaces>
  <SharedDoc>false</SharedDoc>
  <HLinks>
    <vt:vector size="12" baseType="variant">
      <vt:variant>
        <vt:i4>5177354</vt:i4>
      </vt:variant>
      <vt:variant>
        <vt:i4>9</vt:i4>
      </vt:variant>
      <vt:variant>
        <vt:i4>0</vt:i4>
      </vt:variant>
      <vt:variant>
        <vt:i4>5</vt:i4>
      </vt:variant>
      <vt:variant>
        <vt:lpwstr>https://phys.org/news/2016-12-global-soil-ph-illuminate-climates.html</vt:lpwstr>
      </vt:variant>
      <vt:variant>
        <vt:lpwstr/>
      </vt:variant>
      <vt:variant>
        <vt:i4>3604527</vt:i4>
      </vt:variant>
      <vt:variant>
        <vt:i4>6</vt:i4>
      </vt:variant>
      <vt:variant>
        <vt:i4>0</vt:i4>
      </vt:variant>
      <vt:variant>
        <vt:i4>5</vt:i4>
      </vt:variant>
      <vt:variant>
        <vt:lpwstr>https://ajsonline.org/article/58124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Shakib</dc:creator>
  <cp:keywords/>
  <dc:description/>
  <cp:lastModifiedBy>Kiszka, David P</cp:lastModifiedBy>
  <cp:revision>2</cp:revision>
  <cp:lastPrinted>2024-04-22T02:52:00Z</cp:lastPrinted>
  <dcterms:created xsi:type="dcterms:W3CDTF">2024-04-22T02:56:00Z</dcterms:created>
  <dcterms:modified xsi:type="dcterms:W3CDTF">2024-04-22T02:56:00Z</dcterms:modified>
</cp:coreProperties>
</file>